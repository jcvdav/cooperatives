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009DBE" w14:textId="77777777" w:rsidR="007219DA" w:rsidRPr="000F5791" w:rsidRDefault="00844D89" w:rsidP="007F2A7B">
      <w:pPr>
        <w:spacing w:line="360" w:lineRule="auto"/>
        <w:jc w:val="center"/>
        <w:rPr>
          <w:rFonts w:ascii="Times New Roman" w:hAnsi="Times New Roman" w:cs="Times New Roman"/>
          <w:b/>
          <w:lang w:val="en-US"/>
        </w:rPr>
      </w:pPr>
      <w:r w:rsidRPr="000F5791">
        <w:rPr>
          <w:rFonts w:ascii="Times New Roman" w:hAnsi="Times New Roman" w:cs="Times New Roman"/>
          <w:b/>
          <w:lang w:val="en-US"/>
        </w:rPr>
        <w:t>Outline</w:t>
      </w:r>
    </w:p>
    <w:p w14:paraId="2A570380" w14:textId="6B700C93" w:rsidR="00615710" w:rsidRPr="000F5791" w:rsidRDefault="00615710" w:rsidP="007F2A7B">
      <w:pPr>
        <w:spacing w:line="360" w:lineRule="auto"/>
        <w:jc w:val="center"/>
        <w:rPr>
          <w:rFonts w:ascii="Times New Roman" w:hAnsi="Times New Roman" w:cs="Times New Roman"/>
          <w:b/>
          <w:lang w:val="en-US"/>
        </w:rPr>
      </w:pPr>
      <w:r w:rsidRPr="000F5791">
        <w:rPr>
          <w:rFonts w:ascii="Times New Roman" w:hAnsi="Times New Roman" w:cs="Times New Roman"/>
          <w:b/>
          <w:lang w:val="en-US"/>
        </w:rPr>
        <w:t>Title: Small Scale Fisheries Cooperatives Vulnerability to Climate Change</w:t>
      </w:r>
    </w:p>
    <w:p w14:paraId="672E0483" w14:textId="77777777" w:rsidR="00615710" w:rsidRPr="000F5791" w:rsidRDefault="00615710" w:rsidP="007F2A7B">
      <w:pPr>
        <w:spacing w:line="360" w:lineRule="auto"/>
        <w:jc w:val="center"/>
        <w:rPr>
          <w:rFonts w:ascii="Times New Roman" w:hAnsi="Times New Roman" w:cs="Times New Roman"/>
          <w:b/>
          <w:lang w:val="en-US"/>
        </w:rPr>
      </w:pPr>
    </w:p>
    <w:p w14:paraId="449F4E53" w14:textId="2E8CA7C9" w:rsidR="00615710" w:rsidRPr="000F5791" w:rsidRDefault="00615710" w:rsidP="007F2A7B">
      <w:pPr>
        <w:spacing w:line="360" w:lineRule="auto"/>
        <w:jc w:val="center"/>
        <w:rPr>
          <w:rFonts w:ascii="Times New Roman" w:hAnsi="Times New Roman" w:cs="Times New Roman"/>
          <w:b/>
          <w:lang w:val="en-US"/>
        </w:rPr>
      </w:pPr>
      <w:r w:rsidRPr="000F5791">
        <w:rPr>
          <w:rFonts w:ascii="Times New Roman" w:hAnsi="Times New Roman" w:cs="Times New Roman"/>
          <w:b/>
          <w:lang w:val="en-US"/>
        </w:rPr>
        <w:t xml:space="preserve">Target journal: </w:t>
      </w:r>
    </w:p>
    <w:p w14:paraId="6139C96C" w14:textId="77777777" w:rsidR="00443599" w:rsidRPr="000F5791" w:rsidRDefault="00443599" w:rsidP="007F2A7B">
      <w:pPr>
        <w:spacing w:line="360" w:lineRule="auto"/>
        <w:jc w:val="center"/>
        <w:rPr>
          <w:rFonts w:ascii="Times New Roman" w:hAnsi="Times New Roman" w:cs="Times New Roman"/>
          <w:b/>
          <w:lang w:val="en-US"/>
        </w:rPr>
      </w:pPr>
    </w:p>
    <w:p w14:paraId="00F1181E" w14:textId="3C36EF3F" w:rsidR="00443599" w:rsidRPr="000F5791" w:rsidRDefault="00443599" w:rsidP="007F2A7B">
      <w:pPr>
        <w:spacing w:line="360" w:lineRule="auto"/>
        <w:rPr>
          <w:rFonts w:ascii="Times New Roman" w:hAnsi="Times New Roman" w:cs="Times New Roman"/>
          <w:b/>
          <w:lang w:val="en-US"/>
        </w:rPr>
      </w:pPr>
      <w:r w:rsidRPr="000F5791">
        <w:rPr>
          <w:rFonts w:ascii="Times New Roman" w:hAnsi="Times New Roman" w:cs="Times New Roman"/>
          <w:b/>
          <w:lang w:val="en-US"/>
        </w:rPr>
        <w:t xml:space="preserve">Abstract: </w:t>
      </w:r>
    </w:p>
    <w:p w14:paraId="74B03AD1" w14:textId="77777777" w:rsidR="00AA3222" w:rsidRPr="000F5791" w:rsidRDefault="00AA3222" w:rsidP="007F2A7B">
      <w:pPr>
        <w:spacing w:line="360" w:lineRule="auto"/>
        <w:rPr>
          <w:rFonts w:ascii="Times New Roman" w:hAnsi="Times New Roman" w:cs="Times New Roman"/>
          <w:lang w:val="en-US"/>
        </w:rPr>
      </w:pPr>
    </w:p>
    <w:p w14:paraId="6EC8B020" w14:textId="77777777" w:rsidR="00A54C22" w:rsidRPr="000F5791" w:rsidRDefault="00AA3222" w:rsidP="007F2A7B">
      <w:pPr>
        <w:spacing w:line="360" w:lineRule="auto"/>
        <w:rPr>
          <w:rFonts w:ascii="Times New Roman" w:hAnsi="Times New Roman" w:cs="Times New Roman"/>
          <w:b/>
          <w:lang w:val="en-US"/>
        </w:rPr>
      </w:pPr>
      <w:r w:rsidRPr="000F5791">
        <w:rPr>
          <w:rFonts w:ascii="Times New Roman" w:hAnsi="Times New Roman" w:cs="Times New Roman"/>
          <w:b/>
          <w:lang w:val="en-US"/>
        </w:rPr>
        <w:t>Introduction:</w:t>
      </w:r>
    </w:p>
    <w:p w14:paraId="0A97EB90" w14:textId="02B3DDB1" w:rsidR="00D342AD" w:rsidRDefault="009A61D9" w:rsidP="001E4BC4">
      <w:pPr>
        <w:spacing w:line="360" w:lineRule="auto"/>
        <w:rPr>
          <w:rFonts w:ascii="Times New Roman" w:hAnsi="Times New Roman" w:cs="Times New Roman"/>
          <w:lang w:val="en-US"/>
        </w:rPr>
      </w:pPr>
      <w:r>
        <w:rPr>
          <w:rFonts w:ascii="Times New Roman" w:hAnsi="Times New Roman" w:cs="Times New Roman"/>
          <w:lang w:val="en-US"/>
        </w:rPr>
        <w:t>Fisheries around the world are facing unprecedented challenges. Clima</w:t>
      </w:r>
      <w:r w:rsidR="003C71F4">
        <w:rPr>
          <w:rFonts w:ascii="Times New Roman" w:hAnsi="Times New Roman" w:cs="Times New Roman"/>
          <w:lang w:val="en-US"/>
        </w:rPr>
        <w:t xml:space="preserve">te change is altering </w:t>
      </w:r>
      <w:r>
        <w:rPr>
          <w:rFonts w:ascii="Times New Roman" w:hAnsi="Times New Roman" w:cs="Times New Roman"/>
          <w:lang w:val="en-US"/>
        </w:rPr>
        <w:t>oceanographic patterns and</w:t>
      </w:r>
      <w:r w:rsidRPr="000F5791">
        <w:rPr>
          <w:rFonts w:ascii="Times New Roman" w:hAnsi="Times New Roman" w:cs="Times New Roman"/>
          <w:lang w:val="en-US"/>
        </w:rPr>
        <w:t xml:space="preserve"> shifting the dynamics </w:t>
      </w:r>
      <w:r w:rsidR="007D52D0">
        <w:rPr>
          <w:rFonts w:ascii="Times New Roman" w:hAnsi="Times New Roman" w:cs="Times New Roman"/>
          <w:lang w:val="en-US"/>
        </w:rPr>
        <w:t>of</w:t>
      </w:r>
      <w:r w:rsidRPr="000F5791">
        <w:rPr>
          <w:rFonts w:ascii="Times New Roman" w:hAnsi="Times New Roman" w:cs="Times New Roman"/>
          <w:lang w:val="en-US"/>
        </w:rPr>
        <w:t xml:space="preserve"> </w:t>
      </w:r>
      <w:r w:rsidR="006C5707">
        <w:rPr>
          <w:rFonts w:ascii="Times New Roman" w:hAnsi="Times New Roman" w:cs="Times New Roman"/>
          <w:lang w:val="en-US"/>
        </w:rPr>
        <w:t>many marine</w:t>
      </w:r>
      <w:r w:rsidRPr="000F5791">
        <w:rPr>
          <w:rFonts w:ascii="Times New Roman" w:hAnsi="Times New Roman" w:cs="Times New Roman"/>
          <w:lang w:val="en-US"/>
        </w:rPr>
        <w:t xml:space="preserve"> ecosys</w:t>
      </w:r>
      <w:r w:rsidR="003C71F4">
        <w:rPr>
          <w:rFonts w:ascii="Times New Roman" w:hAnsi="Times New Roman" w:cs="Times New Roman"/>
          <w:lang w:val="en-US"/>
        </w:rPr>
        <w:t>tems</w:t>
      </w:r>
      <w:r>
        <w:rPr>
          <w:rFonts w:ascii="Times New Roman" w:hAnsi="Times New Roman" w:cs="Times New Roman"/>
          <w:lang w:val="en-US"/>
        </w:rPr>
        <w:t xml:space="preserve">. </w:t>
      </w:r>
      <w:r w:rsidRPr="000F5791">
        <w:rPr>
          <w:rFonts w:ascii="Times New Roman" w:hAnsi="Times New Roman" w:cs="Times New Roman"/>
          <w:lang w:val="en-US"/>
        </w:rPr>
        <w:t xml:space="preserve">This situation threatens global food </w:t>
      </w:r>
      <w:r w:rsidR="00473549" w:rsidRPr="000F5791">
        <w:rPr>
          <w:rFonts w:ascii="Times New Roman" w:hAnsi="Times New Roman" w:cs="Times New Roman"/>
          <w:lang w:val="en-US"/>
        </w:rPr>
        <w:t>production</w:t>
      </w:r>
      <w:r w:rsidR="000B20F2">
        <w:rPr>
          <w:rFonts w:ascii="Times New Roman" w:hAnsi="Times New Roman" w:cs="Times New Roman"/>
          <w:lang w:val="en-US"/>
        </w:rPr>
        <w:t xml:space="preserve"> </w:t>
      </w:r>
      <w:r w:rsidR="006C5707">
        <w:rPr>
          <w:rFonts w:ascii="Times New Roman" w:hAnsi="Times New Roman" w:cs="Times New Roman"/>
          <w:lang w:val="en-US"/>
        </w:rPr>
        <w:t>and</w:t>
      </w:r>
      <w:r>
        <w:rPr>
          <w:rFonts w:ascii="Times New Roman" w:hAnsi="Times New Roman" w:cs="Times New Roman"/>
          <w:lang w:val="en-US"/>
        </w:rPr>
        <w:t xml:space="preserve"> </w:t>
      </w:r>
      <w:r w:rsidR="003C71F4">
        <w:rPr>
          <w:rFonts w:ascii="Times New Roman" w:hAnsi="Times New Roman" w:cs="Times New Roman"/>
          <w:lang w:val="en-US"/>
        </w:rPr>
        <w:t>it’s expected to</w:t>
      </w:r>
      <w:r>
        <w:rPr>
          <w:rFonts w:ascii="Times New Roman" w:hAnsi="Times New Roman" w:cs="Times New Roman"/>
          <w:lang w:val="en-US"/>
        </w:rPr>
        <w:t xml:space="preserve"> be particularly impactful </w:t>
      </w:r>
      <w:r w:rsidR="00473549">
        <w:rPr>
          <w:rFonts w:ascii="Times New Roman" w:hAnsi="Times New Roman" w:cs="Times New Roman"/>
          <w:lang w:val="en-US"/>
        </w:rPr>
        <w:t>to</w:t>
      </w:r>
      <w:r>
        <w:rPr>
          <w:rFonts w:ascii="Times New Roman" w:hAnsi="Times New Roman" w:cs="Times New Roman"/>
          <w:lang w:val="en-US"/>
        </w:rPr>
        <w:t xml:space="preserve"> coastal</w:t>
      </w:r>
      <w:r w:rsidRPr="000F5791">
        <w:rPr>
          <w:rFonts w:ascii="Times New Roman" w:hAnsi="Times New Roman" w:cs="Times New Roman"/>
          <w:lang w:val="en-US"/>
        </w:rPr>
        <w:t xml:space="preserve"> communities</w:t>
      </w:r>
      <w:r>
        <w:rPr>
          <w:rFonts w:ascii="Times New Roman" w:hAnsi="Times New Roman" w:cs="Times New Roman"/>
          <w:lang w:val="en-US"/>
        </w:rPr>
        <w:t xml:space="preserve"> in developing countries</w:t>
      </w:r>
      <w:r w:rsidR="00764844">
        <w:rPr>
          <w:rFonts w:ascii="Times New Roman" w:hAnsi="Times New Roman" w:cs="Times New Roman"/>
          <w:lang w:val="en-US"/>
        </w:rPr>
        <w:t xml:space="preserve"> </w:t>
      </w:r>
      <w:r w:rsidR="00764844" w:rsidRPr="000F5791">
        <w:rPr>
          <w:rFonts w:ascii="Times New Roman" w:hAnsi="Times New Roman" w:cs="Times New Roman"/>
          <w:lang w:val="en-US"/>
        </w:rPr>
        <w:fldChar w:fldCharType="begin" w:fldLock="1"/>
      </w:r>
      <w:r w:rsidR="00764844" w:rsidRPr="000F5791">
        <w:rPr>
          <w:rFonts w:ascii="Times New Roman" w:hAnsi="Times New Roman" w:cs="Times New Roman"/>
          <w:lang w:val="en-US"/>
        </w:rPr>
        <w:instrText>ADDIN CSL_CITATION {"citationItems":[{"id":"ITEM-1","itemData":{"DOI":"10.1111/j.1467-2979.2008.00310.x","ISBN":"1467-2979","ISSN":"14672960","abstract":"Anthropogenic global warming has significantly influenced physical and biological processes at global and regional scales. The observed and anticipated changes in global climate present significant opportunities and challenges for societies and economies. We compare the vulnerability of 132 national economies to potential climate change impacts on their capture fisheries using an indicator-based approach. Countries in Central and Western Africa (e.g. Malawi, Guinea, Senegal, and Uganda), Peru and Colombia in north-western South America, and four tropical Asian countries (Bangladesh, Cambodia, Pakistan, and Yemen) were identified as most vulnerable. This vulnerability was due to the combined effect of predicted warming, the relative importance of fisheries to national economies and diets, and limited societal capacity to adapt to potential impacts and opportunities. Many vulnerable countries were also among the world’s least developed countries whose inhabitants are among the world’s poorest and twice as reliant on fish, which provides 27% of dietary protein compared to 13% in less vulnerable countries. These countries also produce 20% of the world’s fish exports and are in greatest need of adaptation planning to maintain or enhance the contribution that fisheries can make to poverty reduction. Although the precise impacts and direction of climate-driven change for particular fish stocks and fisheries are uncertain, our analysis suggests they are likely to lead to either increased economic hardship or missed opportunities for develop- ment in countries that depend upon fisheries but lack the capacity to adapt.","author":[{"dropping-particle":"","family":"Allison","given":"Edward H.","non-dropping-particle":"","parse-names":false,"suffix":""},{"dropping-particle":"","family":"Perry","given":"Allison L.","non-dropping-particle":"","parse-names":false,"suffix":""},{"dropping-particle":"","family":"Badjeck","given":"Marie Caroline","non-dropping-particle":"","parse-names":false,"suffix":""},{"dropping-particle":"","family":"Neil Adger","given":"W.","non-dropping-particle":"","parse-names":false,"suffix":""},{"dropping-particle":"","family":"Brown","given":"Katrina","non-dropping-particle":"","parse-names":false,"suffix":""},{"dropping-particle":"","family":"Conway","given":"Declan","non-dropping-particle":"","parse-names":false,"suffix":""},{"dropping-particle":"","family":"Halls","given":"Ashley S.","non-dropping-particle":"","parse-names":false,"suffix":""},{"dropping-particle":"","family":"Pilling","given":"Graham M.","non-dropping-particle":"","parse-names":false,"suffix":""},{"dropping-particle":"","family":"Reynolds","given":"John D.","non-dropping-particle":"","parse-names":false,"suffix":""},{"dropping-particle":"","family":"Andrew","given":"Neil L.","non-dropping-particle":"","parse-names":false,"suffix":""},{"dropping-particle":"","family":"Dulvy","given":"Nicholas K.","non-dropping-particle":"","parse-names":false,"suffix":""}],"container-title":"Fish and Fisheries","id":"ITEM-1","issue":"2","issued":{"date-parts":[["2009"]]},"page":"173-196","title":"Vulnerability of national economies to the impacts of climate change on fisheries","type":"article-journal","volume":"10"},"uris":["http://www.mendeley.com/documents/?uuid=79c5fb8a-68d2-4ed2-8300-48002706bd5f"]},{"id":"ITEM-2","itemData":{"DOI":"10.1111/j.1365-2486.2009.01995.x","ISBN":"1354-1013","ISSN":"13541013","abstract":"Previous projection of climate change impacts on global food supply focuses solely on production from terrestrial biomes, ignoring the large contribution of animal protein from marine capture fisheries. Here, we project changes in global catch potential for 1066 species of exploited marine fish and invertebrates from 2005 to 2055 under climate change scenarios. We show that climate change may lead to large-scale redistribution of global catch potential, with an average of 30-70% increase in high-latitude regions and a drop of up to 40% in the tropics. Moreover, maximum catch potential declines considerably in the southward margins of semienclosed seas while it increases in poleward tips of continental shelf margins. Such changes are most apparent in the Pacific Ocean. Among the 20 most important fishing Exclusive Economic Zone (EEZ) regions in terms of their total landings, EEZ regions with the highest increase in catch potential by 2055 include Norway, Greenland, the United States (Alaska) and Russia (Asia). On the contrary, EEZ regions with the biggest loss in maximum catch potential include Indonesia, the United States (excluding Alaska and Hawaii), Chile and China. Many highly impacted regions, particularly those in the tropics, are socioeconomically vulnerable to these changes. Thus, our results indicate the need to develop adaptation policy that could minimize climate change impacts through fisheries. The study also provides information that may be useful to evaluate fisheries management options under climate change.","author":[{"dropping-particle":"","family":"Cheung","given":"William W.L.","non-dropping-particle":"","parse-names":false,"suffix":""},{"dropping-particle":"","family":"Lam","given":"Vicky W.Y.","non-dropping-particle":"","parse-names":false,"suffix":""},{"dropping-particle":"","family":"Sarmiento","given":"Jorge L.","non-dropping-particle":"","parse-names":false,"suffix":""},{"dropping-particle":"","family":"Kearney","given":"Kelly","non-dropping-particle":"","parse-names":false,"suffix":""},{"dropping-particle":"","family":"Watson","given":"Reg","non-dropping-particle":"","parse-names":false,"suffix":""},{"dropping-particle":"","family":"Zeller","given":"Dirk","non-dropping-particle":"","parse-names":false,"suffix":""},{"dropping-particle":"","family":"Pauly","given":"Daniel","non-dropping-particle":"","parse-names":false,"suffix":""}],"container-title":"Global Change Biology","id":"ITEM-2","issue":"1","issued":{"date-parts":[["2010"]]},"page":"24-35","title":"Large-scale redistribution of maximum fisheries catch potential in the global ocean under climate change","type":"article-journal","volume":"16"},"uris":["http://www.mendeley.com/documents/?uuid=eb0956ac-ae91-45ae-b179-0da64564f920"]}],"mendeley":{"formattedCitation":"(Allison et al. 2009, Cheung et al. 2010)","plainTextFormattedCitation":"(Allison et al. 2009, Cheung et al. 2010)","previouslyFormattedCitation":"(Allison et al. 2009, Cheung et al. 2010)"},"properties":{"noteIndex":0},"schema":"https://github.com/citation-style-language/schema/raw/master/csl-citation.json"}</w:instrText>
      </w:r>
      <w:r w:rsidR="00764844" w:rsidRPr="000F5791">
        <w:rPr>
          <w:rFonts w:ascii="Times New Roman" w:hAnsi="Times New Roman" w:cs="Times New Roman"/>
          <w:lang w:val="en-US"/>
        </w:rPr>
        <w:fldChar w:fldCharType="separate"/>
      </w:r>
      <w:r w:rsidR="00764844" w:rsidRPr="000F5791">
        <w:rPr>
          <w:rFonts w:ascii="Times New Roman" w:hAnsi="Times New Roman" w:cs="Times New Roman"/>
          <w:noProof/>
          <w:lang w:val="en-US"/>
        </w:rPr>
        <w:t>(Allison et al. 2009, Cheung et al. 2010)</w:t>
      </w:r>
      <w:r w:rsidR="00764844" w:rsidRPr="000F5791">
        <w:rPr>
          <w:rFonts w:ascii="Times New Roman" w:hAnsi="Times New Roman" w:cs="Times New Roman"/>
          <w:lang w:val="en-US"/>
        </w:rPr>
        <w:fldChar w:fldCharType="end"/>
      </w:r>
      <w:r>
        <w:rPr>
          <w:rFonts w:ascii="Times New Roman" w:hAnsi="Times New Roman" w:cs="Times New Roman"/>
          <w:lang w:val="en-US"/>
        </w:rPr>
        <w:t xml:space="preserve">. </w:t>
      </w:r>
      <w:r w:rsidR="00473549">
        <w:rPr>
          <w:rFonts w:ascii="Times New Roman" w:hAnsi="Times New Roman" w:cs="Times New Roman"/>
          <w:lang w:val="en-US"/>
        </w:rPr>
        <w:t>Often, the livelihoods of these coastal communities rel</w:t>
      </w:r>
      <w:ins w:id="0" w:author="Ignacia Rivera" w:date="2018-11-11T20:30:00Z">
        <w:r w:rsidR="00620B54">
          <w:rPr>
            <w:rFonts w:ascii="Times New Roman" w:hAnsi="Times New Roman" w:cs="Times New Roman"/>
            <w:lang w:val="en-US"/>
          </w:rPr>
          <w:t>y</w:t>
        </w:r>
      </w:ins>
      <w:del w:id="1" w:author="Ignacia Rivera" w:date="2018-11-11T20:30:00Z">
        <w:r w:rsidR="00473549" w:rsidDel="00620B54">
          <w:rPr>
            <w:rFonts w:ascii="Times New Roman" w:hAnsi="Times New Roman" w:cs="Times New Roman"/>
            <w:lang w:val="en-US"/>
          </w:rPr>
          <w:delText>ies</w:delText>
        </w:r>
      </w:del>
      <w:r w:rsidR="00473549">
        <w:rPr>
          <w:rFonts w:ascii="Times New Roman" w:hAnsi="Times New Roman" w:cs="Times New Roman"/>
          <w:lang w:val="en-US"/>
        </w:rPr>
        <w:t xml:space="preserve"> heavily on small-scale fisheries as a source of food and income, thus, changes in ocean productivity can pose a threat on </w:t>
      </w:r>
      <w:r w:rsidR="003C71F4">
        <w:rPr>
          <w:rFonts w:ascii="Times New Roman" w:hAnsi="Times New Roman" w:cs="Times New Roman"/>
          <w:lang w:val="en-US"/>
        </w:rPr>
        <w:t xml:space="preserve">local </w:t>
      </w:r>
      <w:r w:rsidR="00473549">
        <w:rPr>
          <w:rFonts w:ascii="Times New Roman" w:hAnsi="Times New Roman" w:cs="Times New Roman"/>
          <w:lang w:val="en-US"/>
        </w:rPr>
        <w:t>food security. Furthermore, these communities often lack the flexibility to respond to changes. Unlike industrial fishing fleets, that can change their area of operation according to the distribution of their target, coastal small-scale fisheries tend to have a</w:t>
      </w:r>
      <w:r w:rsidR="00447BEC">
        <w:rPr>
          <w:rFonts w:ascii="Times New Roman" w:hAnsi="Times New Roman" w:cs="Times New Roman"/>
          <w:lang w:val="en-US"/>
        </w:rPr>
        <w:t xml:space="preserve"> reduced</w:t>
      </w:r>
      <w:r w:rsidR="00473549">
        <w:rPr>
          <w:rFonts w:ascii="Times New Roman" w:hAnsi="Times New Roman" w:cs="Times New Roman"/>
          <w:lang w:val="en-US"/>
        </w:rPr>
        <w:t xml:space="preserve"> range of movement, which can difficult coping wit</w:t>
      </w:r>
      <w:r w:rsidR="000B5D1F">
        <w:rPr>
          <w:rFonts w:ascii="Times New Roman" w:hAnsi="Times New Roman" w:cs="Times New Roman"/>
          <w:lang w:val="en-US"/>
        </w:rPr>
        <w:t>h changes in fish distribution (REF).</w:t>
      </w:r>
    </w:p>
    <w:p w14:paraId="00679163" w14:textId="7B18EBB5" w:rsidR="000B20F2" w:rsidRDefault="001E1A64" w:rsidP="006C5707">
      <w:pPr>
        <w:spacing w:line="360" w:lineRule="auto"/>
        <w:ind w:firstLine="708"/>
        <w:rPr>
          <w:rFonts w:ascii="Times New Roman" w:hAnsi="Times New Roman" w:cs="Times New Roman"/>
          <w:lang w:val="en-US"/>
        </w:rPr>
      </w:pPr>
      <w:r>
        <w:rPr>
          <w:rFonts w:ascii="Times New Roman" w:hAnsi="Times New Roman" w:cs="Times New Roman"/>
          <w:lang w:val="en-US"/>
        </w:rPr>
        <w:t xml:space="preserve">Despite the limitations of coastal small-scale fisheries to respond to climate change, </w:t>
      </w:r>
      <w:r w:rsidR="006C5707">
        <w:rPr>
          <w:rFonts w:ascii="Times New Roman" w:hAnsi="Times New Roman" w:cs="Times New Roman"/>
          <w:lang w:val="en-US"/>
        </w:rPr>
        <w:t>many of these communities will have the capacity to cope</w:t>
      </w:r>
      <w:r>
        <w:rPr>
          <w:rFonts w:ascii="Times New Roman" w:hAnsi="Times New Roman" w:cs="Times New Roman"/>
          <w:lang w:val="en-US"/>
        </w:rPr>
        <w:t xml:space="preserve"> </w:t>
      </w:r>
      <w:r w:rsidR="006C5707">
        <w:rPr>
          <w:rFonts w:ascii="Times New Roman" w:hAnsi="Times New Roman" w:cs="Times New Roman"/>
          <w:lang w:val="en-US"/>
        </w:rPr>
        <w:t xml:space="preserve">with </w:t>
      </w:r>
      <w:r>
        <w:rPr>
          <w:rFonts w:ascii="Times New Roman" w:hAnsi="Times New Roman" w:cs="Times New Roman"/>
          <w:lang w:val="en-US"/>
        </w:rPr>
        <w:t xml:space="preserve">these changes by developing the appropriate fisheries institutions. </w:t>
      </w:r>
      <w:r w:rsidR="006C5707">
        <w:rPr>
          <w:rFonts w:ascii="Times New Roman" w:hAnsi="Times New Roman" w:cs="Times New Roman"/>
          <w:lang w:val="en-US"/>
        </w:rPr>
        <w:t>One</w:t>
      </w:r>
      <w:r w:rsidR="000B20F2">
        <w:rPr>
          <w:rFonts w:ascii="Times New Roman" w:hAnsi="Times New Roman" w:cs="Times New Roman"/>
          <w:lang w:val="en-US"/>
        </w:rPr>
        <w:t xml:space="preserve"> </w:t>
      </w:r>
      <w:proofErr w:type="gramStart"/>
      <w:r w:rsidR="000B20F2">
        <w:rPr>
          <w:rFonts w:ascii="Times New Roman" w:hAnsi="Times New Roman" w:cs="Times New Roman"/>
          <w:lang w:val="en-US"/>
        </w:rPr>
        <w:t>particular</w:t>
      </w:r>
      <w:r w:rsidR="006C5707">
        <w:rPr>
          <w:rFonts w:ascii="Times New Roman" w:hAnsi="Times New Roman" w:cs="Times New Roman"/>
          <w:lang w:val="en-US"/>
        </w:rPr>
        <w:t xml:space="preserve"> form</w:t>
      </w:r>
      <w:proofErr w:type="gramEnd"/>
      <w:r w:rsidR="006C5707">
        <w:rPr>
          <w:rFonts w:ascii="Times New Roman" w:hAnsi="Times New Roman" w:cs="Times New Roman"/>
          <w:lang w:val="en-US"/>
        </w:rPr>
        <w:t xml:space="preserve"> of institution, fishing cooperatives, figure among the most promising</w:t>
      </w:r>
      <w:r>
        <w:rPr>
          <w:rFonts w:ascii="Times New Roman" w:hAnsi="Times New Roman" w:cs="Times New Roman"/>
          <w:lang w:val="en-US"/>
        </w:rPr>
        <w:t xml:space="preserve">.  Previous studies have analyzed fishing cooperatives from a commons perspective </w:t>
      </w:r>
      <w:r>
        <w:rPr>
          <w:rFonts w:ascii="Times New Roman" w:hAnsi="Times New Roman" w:cs="Times New Roman"/>
          <w:lang w:val="en-US"/>
        </w:rPr>
        <w:fldChar w:fldCharType="begin" w:fldLock="1"/>
      </w:r>
      <w:r>
        <w:rPr>
          <w:rFonts w:ascii="Times New Roman" w:hAnsi="Times New Roman" w:cs="Times New Roman"/>
          <w:lang w:val="en-US"/>
        </w:rPr>
        <w:instrText>ADDIN CSL_CITATION {"citationItems":[{"id":"ITEM-1","itemData":{"DOI":"10.1017/CBO9781316423936","ISBN":"9781316423936","ISSN":"00237639","PMID":"584761","abstract":"Reviews the book \"Governing the Commons: The Evolution of Institutions for Collective Action,\" by Elinor Ostrom.","author":[{"dropping-particle":"","family":"Ostrom","given":"Elinor","non-dropping-particle":"","parse-names":false,"suffix":""}],"container-title":"Governing the Commons: The Evolution of Institutions for Collective Action","id":"ITEM-1","issued":{"date-parts":[["2015"]]},"title":"Governing the commons: The evolution of institutions for collective action","type":"book"},"uris":["http://www.mendeley.com/documents/?uuid=fdc6a2e8-9759-4ab6-af35-1bcd77c3dba8"]},{"id":"ITEM-2","itemData":{"DOI":"10.1093/reep/res008","ISSN":"1750-6816","author":[{"dropping-particle":"","family":"Deacon","given":"R. T.","non-dropping-particle":"","parse-names":false,"suffix":""}],"container-title":"Review of Environmental Economics and Policy","id":"ITEM-2","issue":"2","issued":{"date-parts":[["2012","8","17"]]},"page":"258-277","title":"Fishery Management by Harvester Cooperatives","type":"article-journal","volume":"6"},"uris":["http://www.mendeley.com/documents/?uuid=f643540c-d6c8-4472-84f0-ba6029143914"]}],"mendeley":{"formattedCitation":"(Deacon 2012, Ostrom 2015)","plainTextFormattedCitation":"(Deacon 2012, Ostrom 2015)","previouslyFormattedCitation":"(Deacon 2012, Ostrom 2015)"},"properties":{"noteIndex":0},"schema":"https://github.com/citation-style-language/schema/raw/master/csl-citation.json"}</w:instrText>
      </w:r>
      <w:r>
        <w:rPr>
          <w:rFonts w:ascii="Times New Roman" w:hAnsi="Times New Roman" w:cs="Times New Roman"/>
          <w:lang w:val="en-US"/>
        </w:rPr>
        <w:fldChar w:fldCharType="separate"/>
      </w:r>
      <w:r w:rsidRPr="006A60E1">
        <w:rPr>
          <w:rFonts w:ascii="Times New Roman" w:hAnsi="Times New Roman" w:cs="Times New Roman"/>
          <w:noProof/>
          <w:lang w:val="en-US"/>
        </w:rPr>
        <w:t>(Deacon 2012, Ostrom 2015)</w:t>
      </w:r>
      <w:r>
        <w:rPr>
          <w:rFonts w:ascii="Times New Roman" w:hAnsi="Times New Roman" w:cs="Times New Roman"/>
          <w:lang w:val="en-US"/>
        </w:rPr>
        <w:fldChar w:fldCharType="end"/>
      </w:r>
      <w:r>
        <w:rPr>
          <w:rFonts w:ascii="Times New Roman" w:hAnsi="Times New Roman" w:cs="Times New Roman"/>
          <w:lang w:val="en-US"/>
        </w:rPr>
        <w:t xml:space="preserve">, their role in the development of sustainable and economically efficient fisheries </w:t>
      </w:r>
      <w:r>
        <w:rPr>
          <w:rFonts w:ascii="Times New Roman" w:hAnsi="Times New Roman" w:cs="Times New Roman"/>
          <w:lang w:val="en-US"/>
        </w:rPr>
        <w:fldChar w:fldCharType="begin" w:fldLock="1"/>
      </w:r>
      <w:r>
        <w:rPr>
          <w:rFonts w:ascii="Times New Roman" w:hAnsi="Times New Roman" w:cs="Times New Roman"/>
          <w:lang w:val="en-US"/>
        </w:rPr>
        <w:instrText>ADDIN CSL_CITATION {"citationItems":[{"id":"ITEM-1","itemData":{"DOI":"10.3386/w16339","ISBN":"731142815","abstract":"We analyze a seldom used, but highly promising form of rights-based management over common pool resources that involves the self-selection of heterogeneous fishermen into sectors. The fishery management regime assigns one portion of an overall catch quota to a voluntary cooperative, with the remainder exploited as a commons by those choosing to fish independently. Data from an Alaska commercial salmon fishery confirm our model's key predictions, that the co-op would facilitate the consolidation of fishing effort, coordination of harvest activities, sharing of information and provision of shared infrastructure. We estimate that the resulting rent gains were at least 25%. A lawsuit filed by two disgruntled independents led to the co-op's demise, an outcome also predicted by our model. Our analysis provides guidance for designing fishery reform that leads to Pareto improvements for fishermen of all skill levels, which suggests a structure that enables reform without losers.","author":[{"dropping-particle":"","family":"Deacon","given":"Robert T.","non-dropping-particle":"","parse-names":false,"suffix":""},{"dropping-particle":"","family":"Parker","given":"Dominic P.","non-dropping-particle":"","parse-names":false,"suffix":""},{"dropping-particle":"","family":"Costello","given":"Christopher C.","non-dropping-particle":"","parse-names":false,"suffix":""}],"container-title":"National Bureau of Economic Research Working Paper Series","id":"ITEM-1","issue":"1954","issued":{"date-parts":[["2010"]]},"page":"1-44","title":"Overcoming the common pool problem through voluntary cooperation: the rise and fall of a fishery cooperative","type":"article-journal","volume":"No. 16339"},"uris":["http://www.mendeley.com/documents/?uuid=5d4f6076-3b73-44b0-af9e-e7844ad464af"]},{"id":"ITEM-2","itemData":{"DOI":"10.1086/mre.22.4.42629566","ISBN":"0738-1360","ISSN":"07381360","abstract":"Individual transferable quota (ITQ) regulation relies on a decentralized market mechanism and a single price to allocate access to a stock of fish. The resulting allocation will not be fully efficient if the stock being allocated is heterogeneous or if there are potential gains from centralized coordination of harvesting effort. If stocks are heterogeneous in their density, location, or unit value during the season, harvesters governed by an ITQ policy will not be indifferent to when or where they exercise their quotas. Stocks that are relatively dense and/or close to port will be preferred to those less dense or more remote. Because an ITQ policy assigns the same opportunity cost for each unit harvested, individual harvesters have an incentive to compete for higher-valued units, and such competition may dissipate part of the fishery's potential rent. A similar phenomenon arises when stock densities vary in an unknown way over space or time, so harvesters must engage in costly search. Individual harvesters governed by an ITQ policy still face a collective action problem which limits the incentive to share: information on stock locations. This can lead to redundant search effort. We demonstrate that both sources of inefficiency can be eliminated either by defining ITQ rights more precisely or by an agreement among harvesters to coordinate their effort. We develop models that illustrate these effects and identify the factors that determine their likely size. Anecdotal evidence on practices adopted by fishery cooperatives is presented to illustrate the practical relevance of the issues we raise.","author":[{"dropping-particle":"","family":"Costello","given":"C","non-dropping-particle":"","parse-names":false,"suffix":""},{"dropping-particle":"","family":"Deacon","given":"R T","non-dropping-particle":"","parse-names":false,"suffix":""}],"container-title":"Marine Resource Economics","id":"ITEM-2","issued":{"date-parts":[["2007"]]},"title":"The efficiency gains from fully delineating rights in an ITQ fishery","type":"article-journal"},"uris":["http://www.mendeley.com/documents/?uuid=de027629-4498-46c6-b331-f1e04145d068"]},{"id":"ITEM-3","itemData":{"DOI":"10.1016/j.marpol.2004.07.005","ISSN":"0308597X","author":[{"dropping-particle":"","family":"Makino","given":"Mitsutaku","non-dropping-particle":"","parse-names":false,"suffix":""},{"dropping-particle":"","family":"Matsuda","given":"Hiroyuki","non-dropping-particle":"","parse-names":false,"suffix":""}],"container-title":"Marine Policy","id":"ITEM-3","issue":"5","issued":{"date-parts":[["2005","9"]]},"page":"441-450","title":"Co-management in Japanese coastal fisheries: institutional features and transaction costs","type":"article-journal","volume":"29"},"uris":["http://www.mendeley.com/documents/?uuid=0f012eb8-33a3-4df4-9221-8d948069931a"]},{"id":"ITEM-4","itemData":{"DOI":"10.1016/j.marpol.2009.03.003","ISBN":"0308-597X","ISSN":"0308597X","abstract":"Community-based coastal resource management (CBCRM) is a major conservation and fisheries management strategy in the tropics. In this study, the performance of 16 CBCRM programs in the Philippines was assessed using a meta-analysis of eight indicators that represented the perceptions of local resource users. Overall, the CBCRM programs in the Philippines were perceived to have a significant positive impact. However, the performance of each of the indicators was mixed. Although the CBCRM programs were perceived to be effective in empowering the local fishing communities, their perceived impact on improving the state of the local fisheries resources remained limited. This highlights the importance of incorporating ecological and socio-economic considerations in setting fisheries management regimes. © 2009 Elsevier Ltd.","author":[{"dropping-particle":"","family":"Maliao","given":"Ronald J.","non-dropping-particle":"","parse-names":false,"suffix":""},{"dropping-particle":"","family":"Pomeroy","given":"Robert S.","non-dropping-particle":"","parse-names":false,"suffix":""},{"dropping-particle":"","family":"Turingan","given":"Ralph G.","non-dropping-particle":"","parse-names":false,"suffix":""}],"container-title":"Marine Policy","id":"ITEM-4","issued":{"date-parts":[["2009"]]},"title":"Performance of community-based coastal resource management (CBCRM) programs in the Philippines: A meta-analysis","type":"article-journal"},"uris":["http://www.mendeley.com/documents/?uuid=3060ab64-76da-46c6-93ce-3e435890c5ea"]},{"id":"ITEM-5","itemData":{"DOI":"10.5950/0738-1360-25.1.37","ISBN":"0738-1360","ISSN":"0738-1360","abstract":"JSTOR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author":[{"dropping-particle":"","family":"Author","given":"Fisheries","non-dropping-particle":"","parse-names":false,"suffix":""},{"dropping-particle":"","family":"Uchida","given":"Hirotsugu","non-dropping-particle":"","parse-names":false,"suffix":""},{"dropping-particle":"","family":"Uchida","given":"Emi","non-dropping-particle":"","parse-names":false,"suffix":""},{"dropping-particle":"","family":"Lee","given":"Jung-Sam","non-dropping-particle":"","parse-names":false,"suffix":""},{"dropping-particle":"","family":"Ryu","given":"Jeong-Gon","non-dropping-particle":"","parse-names":false,"suffix":""},{"dropping-particle":"","family":"Kim","given":"Dae-Young","non-dropping-particle":"","parse-names":false,"suffix":""}],"container-title":"Source: Marine Resource Economics","id":"ITEM-5","issued":{"date-parts":[["2010"]]},"title":"Does Self Management in Fisheries Enhance Profitability? Examination of Korea's Coastal","type":"article-journal"},"uris":["http://www.mendeley.com/documents/?uuid=492229c5-a31a-435e-b16b-eaf451d30858"]}],"mendeley":{"formattedCitation":"(Makino and Matsuda 2005, Costello and Deacon 2007, Maliao et al. 2009, Author et al. 2010, Deacon et al. 2010)","plainTextFormattedCitation":"(Makino and Matsuda 2005, Costello and Deacon 2007, Maliao et al. 2009, Author et al. 2010, Deacon et al. 2010)","previouslyFormattedCitation":"(Makino and Matsuda 2005, Costello and Deacon 2007, Maliao et al. 2009, Author et al. 2010, Deacon et al. 2010)"},"properties":{"noteIndex":0},"schema":"https://github.com/citation-style-language/schema/raw/master/csl-citation.json"}</w:instrText>
      </w:r>
      <w:r>
        <w:rPr>
          <w:rFonts w:ascii="Times New Roman" w:hAnsi="Times New Roman" w:cs="Times New Roman"/>
          <w:lang w:val="en-US"/>
        </w:rPr>
        <w:fldChar w:fldCharType="separate"/>
      </w:r>
      <w:r w:rsidRPr="001E1A64">
        <w:rPr>
          <w:rFonts w:ascii="Times New Roman" w:hAnsi="Times New Roman" w:cs="Times New Roman"/>
          <w:noProof/>
          <w:lang w:val="en-US"/>
        </w:rPr>
        <w:t>(Makino and Matsuda 2005, Costello and Deacon 2007, Maliao et al. 2009, Author et al. 2010, Deacon et al. 2010)</w:t>
      </w:r>
      <w:r>
        <w:rPr>
          <w:rFonts w:ascii="Times New Roman" w:hAnsi="Times New Roman" w:cs="Times New Roman"/>
          <w:lang w:val="en-US"/>
        </w:rPr>
        <w:fldChar w:fldCharType="end"/>
      </w:r>
      <w:r>
        <w:rPr>
          <w:rFonts w:ascii="Times New Roman" w:hAnsi="Times New Roman" w:cs="Times New Roman"/>
          <w:lang w:val="en-US"/>
        </w:rPr>
        <w:t xml:space="preserve"> and their conservation benefits </w:t>
      </w:r>
      <w:r>
        <w:rPr>
          <w:rFonts w:ascii="Times New Roman" w:hAnsi="Times New Roman" w:cs="Times New Roman"/>
          <w:lang w:val="en-US"/>
        </w:rPr>
        <w:fldChar w:fldCharType="begin" w:fldLock="1"/>
      </w:r>
      <w:r>
        <w:rPr>
          <w:rFonts w:ascii="Times New Roman" w:hAnsi="Times New Roman" w:cs="Times New Roman"/>
          <w:lang w:val="en-US"/>
        </w:rPr>
        <w:instrText>ADDIN CSL_CITATION {"citationItems":[{"id":"ITEM-1","itemData":{"DOI":"10.1016/j.biocon.2007.08.008","ISSN":"00063207","author":[{"dropping-particle":"","family":"Cinner","given":"Joshua E.","non-dropping-particle":"","parse-names":false,"suffix":""},{"dropping-particle":"","family":"Aswani","given":"Shankar","non-dropping-particle":"","parse-names":false,"suffix":""}],"container-title":"Biological Conservation","id":"ITEM-1","issue":"3-4","issued":{"date-parts":[["2007","12"]]},"page":"201-216","title":"Integrating customary management into marine conservation","type":"article-journal","volume":"140"},"uris":["http://www.mendeley.com/documents/?uuid=013e9026-6ed5-49c0-b63f-b521596236eb"]},{"id":"ITEM-2","itemData":{"ISSN":"1051-0761","PMID":"18372572","abstract":"To combine the rational use of marine benthic resources and economic development of small-scale fishers, Chile passed legislation in 1991 establishing a comanagement policy that grants exclusive territorial user rights for fisheries (TURFs) to artisanal fisher organizations in well-defined inshore coastal areas, known as Management and Exploitation Areas for Benthic Resources (MEABRs). In general the policy has been proclaimed a management and economic success because benthic resource abundances have increased inside MEABRs in comparison with open-access areas. However, there is a lack of studies assessing the impact of this management policy on nontargeted subtidal species and community assemblages and the policy's implications for biodiversity and conservation. This study starts to fill this gap and links the allocation of TURFs for benthic resources with add-on conservation benefits for species that are not directly linked with the fishery policy. Comparative subtidal surveys inside vs. outside MEABRs were used to assess the effects of three MEABRs on managed targeted benthic species, biodiversity (species richness), and community assemblages in central Chile. Surveys focused exclusively on subtidal kelp forest habitats dominated by Lessonia trabeculata, spanning 4-12 m in depth and with similar levels of habitat complexity. The study comprised: (1) quantification of kelp forest complexity, (2) understory survey of sessile species, (3) quantification of conspicuous benthic macroinvertebrates, including those under management, and (4) quantification of reef-fish species inside the kelp habitat. Results showed population enhancement of target-managed invertebrates inside MEABRs. Moreover, reef-fish species were significantly more diverse and abundant inside MEABRs, and community assemblages of nontarget benthic invertebrates and reef fish were significantly different inside vs. outside MEABRs. The comanagement of inshore benthic resources in Chile, through MEABRs aims for the sustainability of invertebrate and algae stocks. However, our study shows that this management tool, which in practice restricts access to the entire management area, provides important conservation add-on effects for species that are not the focus of the management policies. Therefore, in Chile, the hundreds of already established MEABRs could represent an important ancillary network, which complements the biodiversity objectives of fully protected areas such as no-take marine pr…","author":[{"dropping-particle":"","family":"Gelcich","given":"Stefan","non-dropping-particle":"","parse-names":false,"suffix":""},{"dropping-particle":"","family":"Godoy","given":"Natalio","non-dropping-particle":"","parse-names":false,"suffix":""},{"dropping-particle":"","family":"Prado","given":"Luis","non-dropping-particle":"","parse-names":false,"suffix":""},{"dropping-particle":"","family":"Castilla","given":"Juan Carlos","non-dropping-particle":"","parse-names":false,"suffix":""}],"container-title":"Ecological applications : a publication of the Ecological Society of America","id":"ITEM-2","issue":"1","issued":{"date-parts":[["2008","1"]]},"page":"273-81","title":"Add-on conservation benefits of marine territorial user rights fishery policies in central Chile.","type":"article-journal","volume":"18"},"uris":["http://www.mendeley.com/documents/?uuid=0bf6aa6a-6ddf-4bb9-91bd-72fa98bdf80d"]},{"id":"ITEM-3","itemData":{"DOI":"10.1016/j.marpol.2012.03.012","ISSN":"0308597X","author":[{"dropping-particle":"","family":"Ovando","given":"Daniel a.","non-dropping-particle":"","parse-names":false,"suffix":""},{"dropping-particle":"","family":"Deacon","given":"Robert T.","non-dropping-particle":"","parse-names":false,"suffix":""},{"dropping-particle":"","family":"Lester","given":"Sarah E.","non-dropping-particle":"","parse-names":false,"suffix":""},{"dropping-particle":"","family":"Costello","given":"Christopher","non-dropping-particle":"","parse-names":false,"suffix":""},{"dropping-particle":"","family":"Leuvan","given":"Tonya","non-dropping-particle":"Van","parse-names":false,"suffix":""},{"dropping-particle":"","family":"McIlwain","given":"Karlynn","non-dropping-particle":"","parse-names":false,"suffix":""},{"dropping-particle":"","family":"Kent Strauss","given":"C.","non-dropping-particle":"","parse-names":false,"suffix":""},{"dropping-particle":"","family":"Arbuckle","given":"Michael","non-dropping-particle":"","parse-names":false,"suffix":""},{"dropping-particle":"","family":"Fujita","given":"Rod","non-dropping-particle":"","parse-names":false,"suffix":""},{"dropping-particle":"","family":"Gelcich","given":"Stefan","non-dropping-particle":"","parse-names":false,"suffix":""},{"dropping-particle":"","family":"Uchida","given":"Hirotsugu","non-dropping-particle":"","parse-names":false,"suffix":""}],"container-title":"Marine Policy","id":"ITEM-3","issued":{"date-parts":[["2013","1"]]},"page":"132-140","title":"Conservation incentives and collective choices in cooperative fisheries","type":"article-journal","volume":"37"},"uris":["http://www.mendeley.com/documents/?uuid=8cba540a-a9b2-4549-bd03-df46c887ff0c"]}],"mendeley":{"formattedCitation":"(Cinner and Aswani 2007, Gelcich et al. 2008, Ovando et al. 2013)","plainTextFormattedCitation":"(Cinner and Aswani 2007, Gelcich et al. 2008, Ovando et al. 2013)"},"properties":{"noteIndex":0},"schema":"https://github.com/citation-style-language/schema/raw/master/csl-citation.json"}</w:instrText>
      </w:r>
      <w:r>
        <w:rPr>
          <w:rFonts w:ascii="Times New Roman" w:hAnsi="Times New Roman" w:cs="Times New Roman"/>
          <w:lang w:val="en-US"/>
        </w:rPr>
        <w:fldChar w:fldCharType="separate"/>
      </w:r>
      <w:r w:rsidRPr="001E1A64">
        <w:rPr>
          <w:rFonts w:ascii="Times New Roman" w:hAnsi="Times New Roman" w:cs="Times New Roman"/>
          <w:noProof/>
          <w:lang w:val="en-US"/>
        </w:rPr>
        <w:t>(Cinner and Aswani 2007, Gelcich et al. 2008, Ovando et al. 2013)</w:t>
      </w:r>
      <w:r>
        <w:rPr>
          <w:rFonts w:ascii="Times New Roman" w:hAnsi="Times New Roman" w:cs="Times New Roman"/>
          <w:lang w:val="en-US"/>
        </w:rPr>
        <w:fldChar w:fldCharType="end"/>
      </w:r>
      <w:r>
        <w:rPr>
          <w:rFonts w:ascii="Times New Roman" w:hAnsi="Times New Roman" w:cs="Times New Roman"/>
          <w:lang w:val="en-US"/>
        </w:rPr>
        <w:t>. In short, th</w:t>
      </w:r>
      <w:r w:rsidR="006C5707">
        <w:rPr>
          <w:rFonts w:ascii="Times New Roman" w:hAnsi="Times New Roman" w:cs="Times New Roman"/>
          <w:lang w:val="en-US"/>
        </w:rPr>
        <w:t>ese</w:t>
      </w:r>
      <w:r>
        <w:rPr>
          <w:rFonts w:ascii="Times New Roman" w:hAnsi="Times New Roman" w:cs="Times New Roman"/>
          <w:lang w:val="en-US"/>
        </w:rPr>
        <w:t xml:space="preserve"> studies have shown that </w:t>
      </w:r>
      <w:r w:rsidR="000B20F2">
        <w:rPr>
          <w:rFonts w:ascii="Times New Roman" w:hAnsi="Times New Roman" w:cs="Times New Roman"/>
          <w:lang w:val="en-US"/>
        </w:rPr>
        <w:t>f</w:t>
      </w:r>
      <w:r>
        <w:rPr>
          <w:rFonts w:ascii="Times New Roman" w:hAnsi="Times New Roman" w:cs="Times New Roman"/>
          <w:lang w:val="en-US"/>
        </w:rPr>
        <w:t xml:space="preserve">ishing cooperatives </w:t>
      </w:r>
      <w:proofErr w:type="gramStart"/>
      <w:r>
        <w:rPr>
          <w:rFonts w:ascii="Times New Roman" w:hAnsi="Times New Roman" w:cs="Times New Roman"/>
          <w:lang w:val="en-US"/>
        </w:rPr>
        <w:t>are capable of solving</w:t>
      </w:r>
      <w:proofErr w:type="gramEnd"/>
      <w:r>
        <w:rPr>
          <w:rFonts w:ascii="Times New Roman" w:hAnsi="Times New Roman" w:cs="Times New Roman"/>
          <w:lang w:val="en-US"/>
        </w:rPr>
        <w:t xml:space="preserve"> common pool dilemmas, and </w:t>
      </w:r>
      <w:r w:rsidR="009842F4">
        <w:rPr>
          <w:rFonts w:ascii="Times New Roman" w:hAnsi="Times New Roman" w:cs="Times New Roman"/>
          <w:lang w:val="en-US"/>
        </w:rPr>
        <w:t xml:space="preserve">that </w:t>
      </w:r>
      <w:r>
        <w:rPr>
          <w:rFonts w:ascii="Times New Roman" w:hAnsi="Times New Roman" w:cs="Times New Roman"/>
          <w:lang w:val="en-US"/>
        </w:rPr>
        <w:t xml:space="preserve">their presence </w:t>
      </w:r>
      <w:r w:rsidR="009842F4">
        <w:rPr>
          <w:rFonts w:ascii="Times New Roman" w:hAnsi="Times New Roman" w:cs="Times New Roman"/>
          <w:lang w:val="en-US"/>
        </w:rPr>
        <w:t>can</w:t>
      </w:r>
      <w:r>
        <w:rPr>
          <w:rFonts w:ascii="Times New Roman" w:hAnsi="Times New Roman" w:cs="Times New Roman"/>
          <w:lang w:val="en-US"/>
        </w:rPr>
        <w:t xml:space="preserve"> benefit local fisheries by achieving both social (economic efficiency and job security) and conservation goals. However, little is known about how </w:t>
      </w:r>
      <w:r w:rsidR="000B20F2">
        <w:rPr>
          <w:rFonts w:ascii="Times New Roman" w:hAnsi="Times New Roman" w:cs="Times New Roman"/>
          <w:lang w:val="en-US"/>
        </w:rPr>
        <w:t>fishing cooperatives</w:t>
      </w:r>
      <w:r>
        <w:rPr>
          <w:rFonts w:ascii="Times New Roman" w:hAnsi="Times New Roman" w:cs="Times New Roman"/>
          <w:lang w:val="en-US"/>
        </w:rPr>
        <w:t xml:space="preserve"> will perform under climate</w:t>
      </w:r>
      <w:ins w:id="2" w:author="Ignacia Rivera" w:date="2018-11-11T20:31:00Z">
        <w:r w:rsidR="00620B54">
          <w:rPr>
            <w:rFonts w:ascii="Times New Roman" w:hAnsi="Times New Roman" w:cs="Times New Roman"/>
            <w:lang w:val="en-US"/>
          </w:rPr>
          <w:t xml:space="preserve"> change</w:t>
        </w:r>
      </w:ins>
      <w:r w:rsidR="009842F4">
        <w:rPr>
          <w:rFonts w:ascii="Times New Roman" w:hAnsi="Times New Roman" w:cs="Times New Roman"/>
          <w:lang w:val="en-US"/>
        </w:rPr>
        <w:t>.</w:t>
      </w:r>
      <w:r>
        <w:rPr>
          <w:rFonts w:ascii="Times New Roman" w:hAnsi="Times New Roman" w:cs="Times New Roman"/>
          <w:lang w:val="en-US"/>
        </w:rPr>
        <w:t xml:space="preserve"> </w:t>
      </w:r>
    </w:p>
    <w:p w14:paraId="691962A8" w14:textId="0575BF82" w:rsidR="001E1A64" w:rsidRDefault="000B20F2" w:rsidP="006C5707">
      <w:pPr>
        <w:spacing w:line="360" w:lineRule="auto"/>
        <w:ind w:firstLine="708"/>
        <w:rPr>
          <w:rFonts w:ascii="Times New Roman" w:hAnsi="Times New Roman" w:cs="Times New Roman"/>
          <w:lang w:val="en-US"/>
        </w:rPr>
      </w:pPr>
      <w:r>
        <w:rPr>
          <w:rFonts w:ascii="Times New Roman" w:hAnsi="Times New Roman" w:cs="Times New Roman"/>
          <w:lang w:val="en-US"/>
        </w:rPr>
        <w:lastRenderedPageBreak/>
        <w:t xml:space="preserve">The </w:t>
      </w:r>
      <w:r w:rsidR="006C5707" w:rsidRPr="000F5791">
        <w:rPr>
          <w:rFonts w:ascii="Times New Roman" w:hAnsi="Times New Roman" w:cs="Times New Roman"/>
          <w:lang w:val="en-US"/>
        </w:rPr>
        <w:t xml:space="preserve">level at which each </w:t>
      </w:r>
      <w:r>
        <w:rPr>
          <w:rFonts w:ascii="Times New Roman" w:hAnsi="Times New Roman" w:cs="Times New Roman"/>
          <w:lang w:val="en-US"/>
        </w:rPr>
        <w:t>cooperative</w:t>
      </w:r>
      <w:r w:rsidR="006C5707" w:rsidRPr="000F5791">
        <w:rPr>
          <w:rFonts w:ascii="Times New Roman" w:hAnsi="Times New Roman" w:cs="Times New Roman"/>
          <w:lang w:val="en-US"/>
        </w:rPr>
        <w:t xml:space="preserve"> will be impacted depends on</w:t>
      </w:r>
      <w:r>
        <w:rPr>
          <w:rFonts w:ascii="Times New Roman" w:hAnsi="Times New Roman" w:cs="Times New Roman"/>
          <w:lang w:val="en-US"/>
        </w:rPr>
        <w:t xml:space="preserve"> their vulnerability to climate change. </w:t>
      </w:r>
      <w:r w:rsidR="00D34EF7">
        <w:rPr>
          <w:rFonts w:ascii="Times New Roman" w:hAnsi="Times New Roman" w:cs="Times New Roman"/>
          <w:lang w:val="en-US"/>
        </w:rPr>
        <w:t xml:space="preserve">Previous authors have </w:t>
      </w:r>
      <w:r w:rsidR="00347E7D">
        <w:rPr>
          <w:rFonts w:ascii="Times New Roman" w:hAnsi="Times New Roman" w:cs="Times New Roman"/>
          <w:lang w:val="en-US"/>
        </w:rPr>
        <w:t xml:space="preserve">analyzed fisheries </w:t>
      </w:r>
      <w:r>
        <w:rPr>
          <w:rFonts w:ascii="Times New Roman" w:hAnsi="Times New Roman" w:cs="Times New Roman"/>
          <w:lang w:val="en-US"/>
        </w:rPr>
        <w:t>vulnerability</w:t>
      </w:r>
      <w:r w:rsidR="00347E7D">
        <w:rPr>
          <w:rFonts w:ascii="Times New Roman" w:hAnsi="Times New Roman" w:cs="Times New Roman"/>
          <w:lang w:val="en-US"/>
        </w:rPr>
        <w:t xml:space="preserve"> by separating it into three main components: exposure to change, sensitivity to change and adaptive capacity </w:t>
      </w:r>
      <w:r w:rsidR="006C5707" w:rsidRPr="000F5791">
        <w:rPr>
          <w:rFonts w:ascii="Times New Roman" w:hAnsi="Times New Roman" w:cs="Times New Roman"/>
          <w:color w:val="000000"/>
          <w:lang w:val="en-US"/>
        </w:rPr>
        <w:fldChar w:fldCharType="begin" w:fldLock="1"/>
      </w:r>
      <w:r w:rsidR="006C5707" w:rsidRPr="000F5791">
        <w:rPr>
          <w:rFonts w:ascii="Times New Roman" w:hAnsi="Times New Roman" w:cs="Times New Roman"/>
          <w:color w:val="000000"/>
          <w:lang w:val="en-US"/>
        </w:rPr>
        <w:instrText>ADDIN CSL_CITATION {"citationItems":[{"id":"ITEM-1","itemData":{"DOI":"10.1038/nclimate2690","ISBN":"1758-678X","ISSN":"17586798","abstract":"Coastal communities are particularly at risk from the impacts of a changing climate1. Building the capacity of coastal communities to cope with and recover from a changing environment is a critical means to reducing their vulnerability2, 3. Yet, few studies have quantitatively examined adaptive capacity in such communities. Here, we build on an emerging body of research examining adaptive capacity in natural resource-dependent communities in two important ways. We examine how nine indicators of adaptive capacity vary: among segments of Kenyan fishing communities; and over time. Socially disaggregated analyses found that the young, those who had migrated, and those who do not participate in decision-making seemed least prepared for adapting to change in these resource-dependent communities. These results highlight the most vulnerable segments of society when it comes to preparing for and adapting to change in resource-dependent communities. Comparisons through time showed that aspects of adaptive capacity seemed to have increased between 2008 and 2012 owing to higher observed community infrastructure and perceived availability of credit.","author":[{"dropping-particle":"","family":"Cinner","given":"Joshua E.","non-dropping-particle":"","parse-names":false,"suffix":""},{"dropping-particle":"","family":"Huchery","given":"Cindy","non-dropping-particle":"","parse-names":false,"suffix":""},{"dropping-particle":"","family":"Hicks","given":"Christina C.","non-dropping-particle":"","parse-names":false,"suffix":""},{"dropping-particle":"","family":"Daw","given":"Tim M.","non-dropping-particle":"","parse-names":false,"suffix":""},{"dropping-particle":"","family":"Marshall","given":"Nadine","non-dropping-particle":"","parse-names":false,"suffix":""},{"dropping-particle":"","family":"Wamukota","given":"Andrew","non-dropping-particle":"","parse-names":false,"suffix":""},{"dropping-particle":"","family":"Allison","given":"Edward H.","non-dropping-particle":"","parse-names":false,"suffix":""}],"container-title":"Nature Climate Change","id":"ITEM-1","issue":"9","issued":{"date-parts":[["2015"]]},"page":"872-876","title":"Changes in adaptive capacity of Kenyan fishing communities","type":"article-journal","volume":"5"},"uris":["http://www.mendeley.com/documents/?uuid=36953007-5d07-48fa-ae99-cc2c147f48e3"]},{"id":"ITEM-2","itemData":{"DOI":"10.1016/j.gloenvcha.2006.02.006","ISBN":"09593780","ISSN":"09593780","PMID":"17411427","abstract":"This paper reviews research traditions of vulnerability to environmental change and the challenges for present vulnerability research in integrating with the domains of resilience and adaptation. Vulnerability is the state of susceptibility to harm from exposure to stresses associated with environmental and social change and from the absence of capacity to adapt. Antecedent traditions include theories of vulnerability as entitlement failure and theories of hazard. Each of these areas has contributed to present formulations of vulnerability to environmental change as a characteristic of social-ecological systems linked to resilience. Research on vulnerability to the impacts of climate change spans all the antecedent and successor traditions. The challenges for vulnerability research are to develop robust and credible measures, to incorporate diverse methods that include perceptions of risk and vulnerability, and to incorporate governance research on the mechanisms that mediate vulnerability and promote adaptive action and resilience. These challenges are common to the domains of vulnerability, adaptation and resilience and form common ground for consilience and integration. © 2006 Elsevier Ltd. All rights reserved.","author":[{"dropping-particle":"","family":"Adger","given":"W. Neil","non-dropping-particle":"","parse-names":false,"suffix":""}],"container-title":"Global Environmental Change","id":"ITEM-2","issue":"3","issued":{"date-parts":[["2006"]]},"page":"268-281","title":"Vulnerability","type":"article-journal","volume":"16"},"uris":["http://www.mendeley.com/documents/?uuid=d30c3863-539c-4e76-9feb-b67a2eae9a44"]},{"id":"ITEM-3","itemData":{"DOI":"10.1016/j.gloenvcha.2011.09.018","ISBN":"0959-3780","ISSN":"09593780","abstract":"Coral reefs support the livelihood of millions of people especially those engaged in marine fisheries activities. Coral reefs are highly vulnerable to climate change induced stresses that have led to substantial coral mortality over large spatial scales. Such climate change impacts have the potential to lead to declines in marine fish production and compromise the livelihoods of fisheries dependent communities. Yet few studies have examined social vulnerability in the context of changes specific to coral reef ecosystems. In this paper, we examine three dimensions of vulnerability (exposure, sensitivity, and adaptive capacity) of 29 coastal communities across five western Indian Ocean countries to the impacts of coral bleaching on fishery returns. A key contribution is the development of a novel, network-based approach to examining sensitivity to changes in the fishery that incorporates linkages between fishery and non-fishery occupations. We find that key sources of vulnerability differ considerably within and between the five countries. Our approach allows the visualization of how these dimensions of vulnerability differ from site to site, providing important insights into the types of nuanced policy interventions that may help to reduce vulnerability at a specific location. To complement this, we develop framework of policy actions thought to reduce different aspects of vulnerability at varying spatial and temporal scales. Although our results are specific to reef fisheries impacts from coral bleaching, this approach provides a framework for other types of threats and different social-ecological systems more broadly. ?? 2011 Elsevier Ltd.","author":[{"dropping-particle":"","family":"Cinner","given":"J. E.","non-dropping-particle":"","parse-names":false,"suffix":""},{"dropping-particle":"","family":"McClanahan","given":"T. R.","non-dropping-particle":"","parse-names":false,"suffix":""},{"dropping-particle":"","family":"Graham","given":"N. A J","non-dropping-particle":"","parse-names":false,"suffix":""},{"dropping-particle":"","family":"Daw","given":"T. M.","non-dropping-particle":"","parse-names":false,"suffix":""},{"dropping-particle":"","family":"Maina","given":"J.","non-dropping-particle":"","parse-names":false,"suffix":""},{"dropping-particle":"","family":"Stead","given":"S. M.","non-dropping-particle":"","parse-names":false,"suffix":""},{"dropping-particle":"","family":"Wamukota","given":"A.","non-dropping-particle":"","parse-names":false,"suffix":""},{"dropping-particle":"","family":"Brown","given":"K.","non-dropping-particle":"","parse-names":false,"suffix":""},{"dropping-particle":"","family":"Bodin","given":"O.","non-dropping-particle":"","parse-names":false,"suffix":""}],"container-title":"Global Environmental Change","id":"ITEM-3","issue":"1","issued":{"date-parts":[["2012"]]},"page":"12-20","publisher":"Elsevier Ltd","title":"Vulnerability of coastal communities to key impacts of climate change on coral reef fisheries","type":"article-journal","volume":"22"},"uris":["http://www.mendeley.com/documents/?uuid=5a100ba6-69b8-42cf-8065-c57f40d8886e"]},{"id":"ITEM-4","itemData":{"DOI":"10.1371/journal.pone.0074321","ISBN":"1932-6203 (Electronic) 1932-6203 (Linking)","ISSN":"19326203","PMID":"24040228","abstract":"There is an increasing need to evaluate the links between the social and ecological dimensions of human vulnerability to climate change. We use an empirical case study of 12 coastal communities and associated coral reefs in Kenya to assess and compare five key ecological and social components of the vulnerability of coastal social-ecological systems to temperature induced coral mortality [specifically: 1) environmental exposure; 2) ecological sensitivity; 3) ecological recovery potential; 4) social sensitivity; and 5) social adaptive capacity]. We examined whether ecological components of vulnerability varied between government operated no-take marine reserves, community-based reserves, and openly fished areas. Overall, fished sites were marginally more vulnerable than community-based and government marine reserves. Social sensitivity was indicated by the occupational composition of each community, including the importance of fishing relative to other occupations, as well as the susceptibility of different fishing gears to the effects of coral bleaching on target fish species. Key components of social adaptive capacity varied considerably between the communities. Together, these results show that different communities have relative strengths and weaknesses in terms of social-ecological vulnerability to climate change.","author":[{"dropping-particle":"","family":"Cinner","given":"Joshua E.","non-dropping-particle":"","parse-names":false,"suffix":""},{"dropping-particle":"","family":"Huchery","given":"Cindy","non-dropping-particle":"","parse-names":false,"suffix":""},{"dropping-particle":"","family":"Darling","given":"Emily S.","non-dropping-particle":"","parse-names":false,"suffix":""},{"dropping-particle":"","family":"Humphries","given":"Austin T.","non-dropping-particle":"","parse-names":false,"suffix":""},{"dropping-particle":"","family":"Graham","given":"Nicholas A.J.","non-dropping-particle":"","parse-names":false,"suffix":""},{"dropping-particle":"","family":"Hicks","given":"Christina C.","non-dropping-particle":"","parse-names":false,"suffix":""},{"dropping-particle":"","family":"Marshall","given":"Nadine","non-dropping-particle":"","parse-names":false,"suffix":""},{"dropping-particle":"","family":"McClanahan","given":"Tim R.","non-dropping-particle":"","parse-names":false,"suffix":""}],"container-title":"PloS one","id":"ITEM-4","issue":"9","issued":{"date-parts":[["2013"]]},"title":"Evaluating social and ecological vulnerability of coral reef fisheries to climate change.","type":"article-journal","volume":"8"},"uris":["http://www.mendeley.com/documents/?uuid=05303c6b-6f10-4505-a87b-13dbd326a3d5"]}],"mendeley":{"formattedCitation":"(Adger 2006, Cinner et al. 2012, 2013, 2015)","plainTextFormattedCitation":"(Adger 2006, Cinner et al. 2012, 2013, 2015)","previouslyFormattedCitation":"(Adger 2006, Cinner et al. 2012, 2013, 2015)"},"properties":{"noteIndex":0},"schema":"https://github.com/citation-style-language/schema/raw/master/csl-citation.json"}</w:instrText>
      </w:r>
      <w:r w:rsidR="006C5707" w:rsidRPr="000F5791">
        <w:rPr>
          <w:rFonts w:ascii="Times New Roman" w:hAnsi="Times New Roman" w:cs="Times New Roman"/>
          <w:color w:val="000000"/>
          <w:lang w:val="en-US"/>
        </w:rPr>
        <w:fldChar w:fldCharType="separate"/>
      </w:r>
      <w:r w:rsidR="006C5707" w:rsidRPr="000F5791">
        <w:rPr>
          <w:rFonts w:ascii="Times New Roman" w:hAnsi="Times New Roman" w:cs="Times New Roman"/>
          <w:noProof/>
          <w:color w:val="000000"/>
          <w:lang w:val="en-US"/>
        </w:rPr>
        <w:t>(Adger 2006, Cinner et al. 2012, 2013, 2015)</w:t>
      </w:r>
      <w:r w:rsidR="006C5707" w:rsidRPr="000F5791">
        <w:rPr>
          <w:rFonts w:ascii="Times New Roman" w:hAnsi="Times New Roman" w:cs="Times New Roman"/>
          <w:color w:val="000000"/>
          <w:lang w:val="en-US"/>
        </w:rPr>
        <w:fldChar w:fldCharType="end"/>
      </w:r>
      <w:r w:rsidR="006C5707">
        <w:rPr>
          <w:rFonts w:ascii="Times New Roman" w:hAnsi="Times New Roman" w:cs="Times New Roman"/>
          <w:color w:val="000000"/>
          <w:lang w:val="en-US"/>
        </w:rPr>
        <w:t>. The e</w:t>
      </w:r>
      <w:r w:rsidR="009842F4">
        <w:rPr>
          <w:rFonts w:ascii="Times New Roman" w:hAnsi="Times New Roman" w:cs="Times New Roman"/>
          <w:color w:val="000000"/>
          <w:lang w:val="en-US"/>
        </w:rPr>
        <w:t>xposure to change</w:t>
      </w:r>
      <w:r w:rsidR="00347E7D">
        <w:rPr>
          <w:rFonts w:ascii="Times New Roman" w:hAnsi="Times New Roman" w:cs="Times New Roman"/>
          <w:color w:val="000000"/>
          <w:lang w:val="en-US"/>
        </w:rPr>
        <w:t xml:space="preserve"> refers to</w:t>
      </w:r>
      <w:r w:rsidR="009842F4">
        <w:rPr>
          <w:rFonts w:ascii="Times New Roman" w:hAnsi="Times New Roman" w:cs="Times New Roman"/>
          <w:color w:val="000000"/>
          <w:lang w:val="en-US"/>
        </w:rPr>
        <w:t xml:space="preserve"> </w:t>
      </w:r>
      <w:r w:rsidR="00347E7D" w:rsidRPr="000F5791">
        <w:rPr>
          <w:rFonts w:ascii="Times New Roman" w:hAnsi="Times New Roman" w:cs="Times New Roman"/>
          <w:lang w:val="en-US"/>
        </w:rPr>
        <w:t xml:space="preserve">how strong the impacts of climate change will be in </w:t>
      </w:r>
      <w:r w:rsidR="00347E7D">
        <w:rPr>
          <w:rFonts w:ascii="Times New Roman" w:hAnsi="Times New Roman" w:cs="Times New Roman"/>
          <w:lang w:val="en-US"/>
        </w:rPr>
        <w:t xml:space="preserve">each </w:t>
      </w:r>
      <w:proofErr w:type="gramStart"/>
      <w:r w:rsidR="00347E7D" w:rsidRPr="000F5791">
        <w:rPr>
          <w:rFonts w:ascii="Times New Roman" w:hAnsi="Times New Roman" w:cs="Times New Roman"/>
          <w:lang w:val="en-US"/>
        </w:rPr>
        <w:t>particular area</w:t>
      </w:r>
      <w:proofErr w:type="gramEnd"/>
      <w:r w:rsidR="00347E7D">
        <w:rPr>
          <w:rFonts w:ascii="Times New Roman" w:hAnsi="Times New Roman" w:cs="Times New Roman"/>
          <w:lang w:val="en-US"/>
        </w:rPr>
        <w:t xml:space="preserve"> and it </w:t>
      </w:r>
      <w:r w:rsidR="006C5707">
        <w:rPr>
          <w:rFonts w:ascii="Times New Roman" w:hAnsi="Times New Roman" w:cs="Times New Roman"/>
          <w:color w:val="000000"/>
          <w:lang w:val="en-US"/>
        </w:rPr>
        <w:t>depends on the local oceanographic conditions</w:t>
      </w:r>
      <w:r w:rsidR="00347E7D">
        <w:rPr>
          <w:rFonts w:ascii="Times New Roman" w:hAnsi="Times New Roman" w:cs="Times New Roman"/>
          <w:color w:val="000000"/>
          <w:lang w:val="en-US"/>
        </w:rPr>
        <w:t xml:space="preserve"> </w:t>
      </w:r>
      <w:r w:rsidR="00347E7D" w:rsidRPr="00D342AD">
        <w:rPr>
          <w:rFonts w:ascii="Times New Roman" w:hAnsi="Times New Roman" w:cs="Times New Roman"/>
          <w:noProof/>
          <w:color w:val="000000"/>
          <w:lang w:val="en-US"/>
        </w:rPr>
        <w:t>(Cinner et al. 2013</w:t>
      </w:r>
      <w:r w:rsidR="00347E7D">
        <w:rPr>
          <w:rFonts w:ascii="Times New Roman" w:hAnsi="Times New Roman" w:cs="Times New Roman"/>
          <w:noProof/>
          <w:color w:val="000000"/>
          <w:lang w:val="en-US"/>
        </w:rPr>
        <w:t>)</w:t>
      </w:r>
      <w:r w:rsidR="00347E7D">
        <w:rPr>
          <w:rFonts w:ascii="Times New Roman" w:hAnsi="Times New Roman" w:cs="Times New Roman"/>
          <w:color w:val="000000"/>
          <w:lang w:val="en-US"/>
        </w:rPr>
        <w:t>.</w:t>
      </w:r>
      <w:r w:rsidR="006C5707">
        <w:rPr>
          <w:rFonts w:ascii="Times New Roman" w:hAnsi="Times New Roman" w:cs="Times New Roman"/>
          <w:color w:val="000000"/>
          <w:lang w:val="en-US"/>
        </w:rPr>
        <w:t xml:space="preserve"> </w:t>
      </w:r>
      <w:r w:rsidR="00347E7D">
        <w:rPr>
          <w:rFonts w:ascii="Times New Roman" w:hAnsi="Times New Roman" w:cs="Times New Roman"/>
          <w:color w:val="000000"/>
          <w:lang w:val="en-US"/>
        </w:rPr>
        <w:t>S</w:t>
      </w:r>
      <w:r w:rsidR="006C5707">
        <w:rPr>
          <w:rFonts w:ascii="Times New Roman" w:hAnsi="Times New Roman" w:cs="Times New Roman"/>
          <w:color w:val="000000"/>
          <w:lang w:val="en-US"/>
        </w:rPr>
        <w:t>ensitivity refers to the capacity of the local community and biota to tolerate those environmental changes</w:t>
      </w:r>
      <w:r w:rsidR="00347E7D">
        <w:rPr>
          <w:rFonts w:ascii="Times New Roman" w:hAnsi="Times New Roman" w:cs="Times New Roman"/>
          <w:color w:val="000000"/>
          <w:lang w:val="en-US"/>
        </w:rPr>
        <w:t>, for example, the tolerance of a particular fish species to high temperatures</w:t>
      </w:r>
      <w:r w:rsidR="006C5707">
        <w:rPr>
          <w:rFonts w:ascii="Times New Roman" w:hAnsi="Times New Roman" w:cs="Times New Roman"/>
          <w:color w:val="000000"/>
          <w:lang w:val="en-US"/>
        </w:rPr>
        <w:t xml:space="preserve"> </w:t>
      </w:r>
      <w:r w:rsidR="006C5707">
        <w:rPr>
          <w:rFonts w:ascii="Times New Roman" w:hAnsi="Times New Roman" w:cs="Times New Roman"/>
          <w:color w:val="000000"/>
          <w:lang w:val="en-US"/>
        </w:rPr>
        <w:fldChar w:fldCharType="begin" w:fldLock="1"/>
      </w:r>
      <w:r w:rsidR="006C5707">
        <w:rPr>
          <w:rFonts w:ascii="Times New Roman" w:hAnsi="Times New Roman" w:cs="Times New Roman"/>
          <w:color w:val="000000"/>
          <w:lang w:val="en-US"/>
        </w:rPr>
        <w:instrText>ADDIN CSL_CITATION {"citationItems":[{"id":"ITEM-1","itemData":{"DOI":"10.1371/journal.pone.0074321","ISBN":"1932-6203 (Electronic) 1932-6203 (Linking)","ISSN":"19326203","PMID":"24040228","abstract":"There is an increasing need to evaluate the links between the social and ecological dimensions of human vulnerability to climate change. We use an empirical case study of 12 coastal communities and associated coral reefs in Kenya to assess and compare five key ecological and social components of the vulnerability of coastal social-ecological systems to temperature induced coral mortality [specifically: 1) environmental exposure; 2) ecological sensitivity; 3) ecological recovery potential; 4) social sensitivity; and 5) social adaptive capacity]. We examined whether ecological components of vulnerability varied between government operated no-take marine reserves, community-based reserves, and openly fished areas. Overall, fished sites were marginally more vulnerable than community-based and government marine reserves. Social sensitivity was indicated by the occupational composition of each community, including the importance of fishing relative to other occupations, as well as the susceptibility of different fishing gears to the effects of coral bleaching on target fish species. Key components of social adaptive capacity varied considerably between the communities. Together, these results show that different communities have relative strengths and weaknesses in terms of social-ecological vulnerability to climate change.","author":[{"dropping-particle":"","family":"Cinner","given":"Joshua E.","non-dropping-particle":"","parse-names":false,"suffix":""},{"dropping-particle":"","family":"Huchery","given":"Cindy","non-dropping-particle":"","parse-names":false,"suffix":""},{"dropping-particle":"","family":"Darling","given":"Emily S.","non-dropping-particle":"","parse-names":false,"suffix":""},{"dropping-particle":"","family":"Humphries","given":"Austin T.","non-dropping-particle":"","parse-names":false,"suffix":""},{"dropping-particle":"","family":"Graham","given":"Nicholas A.J.","non-dropping-particle":"","parse-names":false,"suffix":""},{"dropping-particle":"","family":"Hicks","given":"Christina C.","non-dropping-particle":"","parse-names":false,"suffix":""},{"dropping-particle":"","family":"Marshall","given":"Nadine","non-dropping-particle":"","parse-names":false,"suffix":""},{"dropping-particle":"","family":"McClanahan","given":"Tim R.","non-dropping-particle":"","parse-names":false,"suffix":""}],"container-title":"PloS one","id":"ITEM-1","issue":"9","issued":{"date-parts":[["2013"]]},"title":"Evaluating social and ecological vulnerability of coral reef fisheries to climate change.","type":"article-journal","volume":"8"},"uris":["http://www.mendeley.com/documents/?uuid=05303c6b-6f10-4505-a87b-13dbd326a3d5"]}],"mendeley":{"formattedCitation":"(Cinner et al. 2013)","plainTextFormattedCitation":"(Cinner et al. 2013)","previouslyFormattedCitation":"(Cinner et al. 2013)"},"properties":{"noteIndex":0},"schema":"https://github.com/citation-style-language/schema/raw/master/csl-citation.json"}</w:instrText>
      </w:r>
      <w:r w:rsidR="006C5707">
        <w:rPr>
          <w:rFonts w:ascii="Times New Roman" w:hAnsi="Times New Roman" w:cs="Times New Roman"/>
          <w:color w:val="000000"/>
          <w:lang w:val="en-US"/>
        </w:rPr>
        <w:fldChar w:fldCharType="separate"/>
      </w:r>
      <w:r w:rsidR="006C5707" w:rsidRPr="00D342AD">
        <w:rPr>
          <w:rFonts w:ascii="Times New Roman" w:hAnsi="Times New Roman" w:cs="Times New Roman"/>
          <w:noProof/>
          <w:color w:val="000000"/>
          <w:lang w:val="en-US"/>
        </w:rPr>
        <w:t>(Cinner et al. 2013)</w:t>
      </w:r>
      <w:r w:rsidR="006C5707">
        <w:rPr>
          <w:rFonts w:ascii="Times New Roman" w:hAnsi="Times New Roman" w:cs="Times New Roman"/>
          <w:color w:val="000000"/>
          <w:lang w:val="en-US"/>
        </w:rPr>
        <w:fldChar w:fldCharType="end"/>
      </w:r>
      <w:r w:rsidR="006C5707">
        <w:rPr>
          <w:rFonts w:ascii="Times New Roman" w:hAnsi="Times New Roman" w:cs="Times New Roman"/>
          <w:color w:val="000000"/>
          <w:lang w:val="en-US"/>
        </w:rPr>
        <w:t xml:space="preserve">.  </w:t>
      </w:r>
      <w:del w:id="3" w:author="Ignacia Rivera" w:date="2018-11-11T20:34:00Z">
        <w:r w:rsidR="006C5707" w:rsidRPr="000F5791" w:rsidDel="00620B54">
          <w:rPr>
            <w:rFonts w:ascii="Times New Roman" w:hAnsi="Times New Roman" w:cs="Times New Roman"/>
            <w:color w:val="000000"/>
            <w:lang w:val="en-US"/>
          </w:rPr>
          <w:delText>However,</w:delText>
        </w:r>
        <w:r w:rsidR="009842F4" w:rsidDel="00620B54">
          <w:rPr>
            <w:rFonts w:ascii="Times New Roman" w:hAnsi="Times New Roman" w:cs="Times New Roman"/>
            <w:color w:val="000000"/>
            <w:lang w:val="en-US"/>
          </w:rPr>
          <w:delText xml:space="preserve"> e</w:delText>
        </w:r>
      </w:del>
      <w:ins w:id="4" w:author="Ignacia Rivera" w:date="2018-11-11T20:34:00Z">
        <w:r w:rsidR="00620B54">
          <w:rPr>
            <w:rFonts w:ascii="Times New Roman" w:hAnsi="Times New Roman" w:cs="Times New Roman"/>
            <w:color w:val="000000"/>
            <w:lang w:val="en-US"/>
          </w:rPr>
          <w:t>E</w:t>
        </w:r>
      </w:ins>
      <w:r w:rsidR="009842F4">
        <w:rPr>
          <w:rFonts w:ascii="Times New Roman" w:hAnsi="Times New Roman" w:cs="Times New Roman"/>
          <w:color w:val="000000"/>
          <w:lang w:val="en-US"/>
        </w:rPr>
        <w:t>ven under relatively high exposure and sensitivity levels, fishing cooperatives can</w:t>
      </w:r>
      <w:r w:rsidR="006C5707" w:rsidRPr="000F5791">
        <w:rPr>
          <w:rFonts w:ascii="Times New Roman" w:hAnsi="Times New Roman" w:cs="Times New Roman"/>
          <w:color w:val="000000"/>
          <w:lang w:val="en-US"/>
        </w:rPr>
        <w:t xml:space="preserve"> </w:t>
      </w:r>
      <w:r w:rsidR="006C5707" w:rsidRPr="000F5791">
        <w:rPr>
          <w:rFonts w:ascii="Times New Roman" w:hAnsi="Times New Roman" w:cs="Times New Roman"/>
          <w:lang w:val="en-US"/>
        </w:rPr>
        <w:t>thrive in new environmental</w:t>
      </w:r>
      <w:r w:rsidR="006C5707">
        <w:rPr>
          <w:rFonts w:ascii="Times New Roman" w:hAnsi="Times New Roman" w:cs="Times New Roman"/>
          <w:lang w:val="en-US"/>
        </w:rPr>
        <w:t xml:space="preserve"> conditions if they have a high</w:t>
      </w:r>
      <w:r w:rsidR="006C5707" w:rsidRPr="000F5791">
        <w:rPr>
          <w:rFonts w:ascii="Times New Roman" w:hAnsi="Times New Roman" w:cs="Times New Roman"/>
          <w:lang w:val="en-US"/>
        </w:rPr>
        <w:t xml:space="preserve"> adapti</w:t>
      </w:r>
      <w:r w:rsidR="006C5707">
        <w:rPr>
          <w:rFonts w:ascii="Times New Roman" w:hAnsi="Times New Roman" w:cs="Times New Roman"/>
          <w:lang w:val="en-US"/>
        </w:rPr>
        <w:t xml:space="preserve">ve capacity. Adaptive capacity is the faculty to </w:t>
      </w:r>
      <w:r w:rsidR="006C5707" w:rsidRPr="000F5791">
        <w:rPr>
          <w:rFonts w:ascii="Times New Roman" w:hAnsi="Times New Roman" w:cs="Times New Roman"/>
          <w:lang w:val="en-US"/>
        </w:rPr>
        <w:t>“</w:t>
      </w:r>
      <w:r w:rsidR="006C5707" w:rsidRPr="000F5791">
        <w:rPr>
          <w:rFonts w:ascii="Times New Roman" w:hAnsi="Times New Roman" w:cs="Times New Roman"/>
          <w:color w:val="000000"/>
          <w:lang w:val="en-US"/>
        </w:rPr>
        <w:t>anticipate and respond to changes, and to minimize, cope with, and recover from the consequences of change”</w:t>
      </w:r>
      <w:r w:rsidR="009842F4">
        <w:rPr>
          <w:rFonts w:ascii="Times New Roman" w:hAnsi="Times New Roman" w:cs="Times New Roman"/>
          <w:color w:val="000000"/>
          <w:lang w:val="en-US"/>
        </w:rPr>
        <w:t>, it</w:t>
      </w:r>
      <w:r w:rsidR="00347E7D">
        <w:rPr>
          <w:rFonts w:ascii="Times New Roman" w:hAnsi="Times New Roman" w:cs="Times New Roman"/>
          <w:color w:val="000000"/>
          <w:lang w:val="en-US"/>
        </w:rPr>
        <w:t xml:space="preserve"> particularly</w:t>
      </w:r>
      <w:r w:rsidR="009842F4">
        <w:rPr>
          <w:rFonts w:ascii="Times New Roman" w:hAnsi="Times New Roman" w:cs="Times New Roman"/>
          <w:color w:val="000000"/>
          <w:lang w:val="en-US"/>
        </w:rPr>
        <w:t xml:space="preserve"> </w:t>
      </w:r>
      <w:r w:rsidR="006C5707" w:rsidRPr="000F5791">
        <w:rPr>
          <w:rFonts w:ascii="Times New Roman" w:hAnsi="Times New Roman" w:cs="Times New Roman"/>
          <w:color w:val="000000"/>
          <w:lang w:val="en-US"/>
        </w:rPr>
        <w:t xml:space="preserve">looks at the presence of the enabling conditions for </w:t>
      </w:r>
      <w:r w:rsidR="006C5707">
        <w:rPr>
          <w:rFonts w:ascii="Times New Roman" w:hAnsi="Times New Roman" w:cs="Times New Roman"/>
          <w:color w:val="000000"/>
          <w:lang w:val="en-US"/>
        </w:rPr>
        <w:t xml:space="preserve">communities to cope with environmental changes </w:t>
      </w:r>
      <w:r w:rsidR="006C5707" w:rsidRPr="000F5791">
        <w:rPr>
          <w:rFonts w:ascii="Times New Roman" w:hAnsi="Times New Roman" w:cs="Times New Roman"/>
          <w:color w:val="000000"/>
          <w:lang w:val="en-US"/>
        </w:rPr>
        <w:fldChar w:fldCharType="begin" w:fldLock="1"/>
      </w:r>
      <w:r w:rsidR="006C5707" w:rsidRPr="000F5791">
        <w:rPr>
          <w:rFonts w:ascii="Times New Roman" w:hAnsi="Times New Roman" w:cs="Times New Roman"/>
          <w:color w:val="000000"/>
          <w:lang w:val="en-US"/>
        </w:rPr>
        <w:instrText>ADDIN CSL_CITATION {"citationItems":[{"id":"ITEM-1","itemData":{"DOI":"10.1038/nclimate2690","ISBN":"1758-678X","ISSN":"17586798","abstract":"Coastal communities are particularly at risk from the impacts of a changing climate1. Building the capacity of coastal communities to cope with and recover from a changing environment is a critical means to reducing their vulnerability2, 3. Yet, few studies have quantitatively examined adaptive capacity in such communities. Here, we build on an emerging body of research examining adaptive capacity in natural resource-dependent communities in two important ways. We examine how nine indicators of adaptive capacity vary: among segments of Kenyan fishing communities; and over time. Socially disaggregated analyses found that the young, those who had migrated, and those who do not participate in decision-making seemed least prepared for adapting to change in these resource-dependent communities. These results highlight the most vulnerable segments of society when it comes to preparing for and adapting to change in resource-dependent communities. Comparisons through time showed that aspects of adaptive capacity seemed to have increased between 2008 and 2012 owing to higher observed community infrastructure and perceived availability of credit.","author":[{"dropping-particle":"","family":"Cinner","given":"Joshua E.","non-dropping-particle":"","parse-names":false,"suffix":""},{"dropping-particle":"","family":"Huchery","given":"Cindy","non-dropping-particle":"","parse-names":false,"suffix":""},{"dropping-particle":"","family":"Hicks","given":"Christina C.","non-dropping-particle":"","parse-names":false,"suffix":""},{"dropping-particle":"","family":"Daw","given":"Tim M.","non-dropping-particle":"","parse-names":false,"suffix":""},{"dropping-particle":"","family":"Marshall","given":"Nadine","non-dropping-particle":"","parse-names":false,"suffix":""},{"dropping-particle":"","family":"Wamukota","given":"Andrew","non-dropping-particle":"","parse-names":false,"suffix":""},{"dropping-particle":"","family":"Allison","given":"Edward H.","non-dropping-particle":"","parse-names":false,"suffix":""}],"container-title":"Nature Climate Change","id":"ITEM-1","issue":"9","issued":{"date-parts":[["2015"]]},"page":"872-876","title":"Changes in adaptive capacity of Kenyan fishing communities","type":"article-journal","volume":"5"},"uris":["http://www.mendeley.com/documents/?uuid=36953007-5d07-48fa-ae99-cc2c147f48e3"]}],"mendeley":{"formattedCitation":"(Cinner et al. 2015)","plainTextFormattedCitation":"(Cinner et al. 2015)","previouslyFormattedCitation":"(Cinner et al. 2015)"},"properties":{"noteIndex":0},"schema":"https://github.com/citation-style-language/schema/raw/master/csl-citation.json"}</w:instrText>
      </w:r>
      <w:r w:rsidR="006C5707" w:rsidRPr="000F5791">
        <w:rPr>
          <w:rFonts w:ascii="Times New Roman" w:hAnsi="Times New Roman" w:cs="Times New Roman"/>
          <w:color w:val="000000"/>
          <w:lang w:val="en-US"/>
        </w:rPr>
        <w:fldChar w:fldCharType="separate"/>
      </w:r>
      <w:r w:rsidR="006C5707" w:rsidRPr="000F5791">
        <w:rPr>
          <w:rFonts w:ascii="Times New Roman" w:hAnsi="Times New Roman" w:cs="Times New Roman"/>
          <w:noProof/>
          <w:color w:val="000000"/>
          <w:lang w:val="en-US"/>
        </w:rPr>
        <w:t>(Cinner et al. 2015)</w:t>
      </w:r>
      <w:r w:rsidR="006C5707" w:rsidRPr="000F5791">
        <w:rPr>
          <w:rFonts w:ascii="Times New Roman" w:hAnsi="Times New Roman" w:cs="Times New Roman"/>
          <w:color w:val="000000"/>
          <w:lang w:val="en-US"/>
        </w:rPr>
        <w:fldChar w:fldCharType="end"/>
      </w:r>
    </w:p>
    <w:p w14:paraId="3A64DCFA" w14:textId="77777777" w:rsidR="009842F4" w:rsidRDefault="006F7942" w:rsidP="006C5707">
      <w:pPr>
        <w:spacing w:line="360" w:lineRule="auto"/>
        <w:ind w:firstLine="708"/>
        <w:rPr>
          <w:rFonts w:ascii="Times New Roman" w:hAnsi="Times New Roman" w:cs="Times New Roman"/>
          <w:color w:val="000000"/>
          <w:lang w:val="en-US"/>
        </w:rPr>
      </w:pPr>
      <w:r>
        <w:rPr>
          <w:rFonts w:ascii="Times New Roman" w:hAnsi="Times New Roman" w:cs="Times New Roman"/>
          <w:lang w:val="en-US"/>
        </w:rPr>
        <w:t>Recently a</w:t>
      </w:r>
      <w:r w:rsidRPr="000F5791">
        <w:rPr>
          <w:rFonts w:ascii="Times New Roman" w:hAnsi="Times New Roman" w:cs="Times New Roman"/>
          <w:lang w:val="en-US"/>
        </w:rPr>
        <w:t xml:space="preserve"> large body of literature has been dedicated to the analysis of the capacity of coastal fishing communities to adapt to climate change</w:t>
      </w:r>
      <w:r>
        <w:rPr>
          <w:rFonts w:ascii="Times New Roman" w:hAnsi="Times New Roman" w:cs="Times New Roman"/>
          <w:lang w:val="en-US"/>
        </w:rPr>
        <w:t xml:space="preserve"> </w:t>
      </w:r>
      <w:r>
        <w:rPr>
          <w:rFonts w:ascii="Times New Roman" w:hAnsi="Times New Roman" w:cs="Times New Roman"/>
          <w:lang w:val="en-US"/>
        </w:rPr>
        <w:fldChar w:fldCharType="begin" w:fldLock="1"/>
      </w:r>
      <w:r>
        <w:rPr>
          <w:rFonts w:ascii="Times New Roman" w:hAnsi="Times New Roman" w:cs="Times New Roman"/>
          <w:lang w:val="en-US"/>
        </w:rPr>
        <w:instrText>ADDIN CSL_CITATION {"citationItems":[{"id":"ITEM-1","itemData":{"DOI":"10.1016/j.gloenvcha.2011.09.018","ISBN":"0959-3780","ISSN":"09593780","abstract":"Coral reefs support the livelihood of millions of people especially those engaged in marine fisheries activities. Coral reefs are highly vulnerable to climate change induced stresses that have led to substantial coral mortality over large spatial scales. Such climate change impacts have the potential to lead to declines in marine fish production and compromise the livelihoods of fisheries dependent communities. Yet few studies have examined social vulnerability in the context of changes specific to coral reef ecosystems. In this paper, we examine three dimensions of vulnerability (exposure, sensitivity, and adaptive capacity) of 29 coastal communities across five western Indian Ocean countries to the impacts of coral bleaching on fishery returns. A key contribution is the development of a novel, network-based approach to examining sensitivity to changes in the fishery that incorporates linkages between fishery and non-fishery occupations. We find that key sources of vulnerability differ considerably within and between the five countries. Our approach allows the visualization of how these dimensions of vulnerability differ from site to site, providing important insights into the types of nuanced policy interventions that may help to reduce vulnerability at a specific location. To complement this, we develop framework of policy actions thought to reduce different aspects of vulnerability at varying spatial and temporal scales. Although our results are specific to reef fisheries impacts from coral bleaching, this approach provides a framework for other types of threats and different social-ecological systems more broadly. ?? 2011 Elsevier Ltd.","author":[{"dropping-particle":"","family":"Cinner","given":"J. E.","non-dropping-particle":"","parse-names":false,"suffix":""},{"dropping-particle":"","family":"McClanahan","given":"T. R.","non-dropping-particle":"","parse-names":false,"suffix":""},{"dropping-particle":"","family":"Graham","given":"N. A J","non-dropping-particle":"","parse-names":false,"suffix":""},{"dropping-particle":"","family":"Daw","given":"T. M.","non-dropping-particle":"","parse-names":false,"suffix":""},{"dropping-particle":"","family":"Maina","given":"J.","non-dropping-particle":"","parse-names":false,"suffix":""},{"dropping-particle":"","family":"Stead","given":"S. M.","non-dropping-particle":"","parse-names":false,"suffix":""},{"dropping-particle":"","family":"Wamukota","given":"A.","non-dropping-particle":"","parse-names":false,"suffix":""},{"dropping-particle":"","family":"Brown","given":"K.","non-dropping-particle":"","parse-names":false,"suffix":""},{"dropping-particle":"","family":"Bodin","given":"O.","non-dropping-particle":"","parse-names":false,"suffix":""}],"container-title":"Global Environmental Change","id":"ITEM-1","issue":"1","issued":{"date-parts":[["2012"]]},"page":"12-20","publisher":"Elsevier Ltd","title":"Vulnerability of coastal communities to key impacts of climate change on coral reef fisheries","type":"article-journal","volume":"22"},"uris":["http://www.mendeley.com/documents/?uuid=5a100ba6-69b8-42cf-8065-c57f40d8886e"]},{"id":"ITEM-2","itemData":{"DOI":"10.1371/journal.pone.0074321","ISBN":"1932-6203 (Electronic) 1932-6203 (Linking)","ISSN":"19326203","PMID":"24040228","abstract":"There is an increasing need to evaluate the links between the social and ecological dimensions of human vulnerability to climate change. We use an empirical case study of 12 coastal communities and associated coral reefs in Kenya to assess and compare five key ecological and social components of the vulnerability of coastal social-ecological systems to temperature induced coral mortality [specifically: 1) environmental exposure; 2) ecological sensitivity; 3) ecological recovery potential; 4) social sensitivity; and 5) social adaptive capacity]. We examined whether ecological components of vulnerability varied between government operated no-take marine reserves, community-based reserves, and openly fished areas. Overall, fished sites were marginally more vulnerable than community-based and government marine reserves. Social sensitivity was indicated by the occupational composition of each community, including the importance of fishing relative to other occupations, as well as the susceptibility of different fishing gears to the effects of coral bleaching on target fish species. Key components of social adaptive capacity varied considerably between the communities. Together, these results show that different communities have relative strengths and weaknesses in terms of social-ecological vulnerability to climate change.","author":[{"dropping-particle":"","family":"Cinner","given":"Joshua E.","non-dropping-particle":"","parse-names":false,"suffix":""},{"dropping-particle":"","family":"Huchery","given":"Cindy","non-dropping-particle":"","parse-names":false,"suffix":""},{"dropping-particle":"","family":"Darling","given":"Emily S.","non-dropping-particle":"","parse-names":false,"suffix":""},{"dropping-particle":"","family":"Humphries","given":"Austin T.","non-dropping-particle":"","parse-names":false,"suffix":""},{"dropping-particle":"","family":"Graham","given":"Nicholas A.J.","non-dropping-particle":"","parse-names":false,"suffix":""},{"dropping-particle":"","family":"Hicks","given":"Christina C.","non-dropping-particle":"","parse-names":false,"suffix":""},{"dropping-particle":"","family":"Marshall","given":"Nadine","non-dropping-particle":"","parse-names":false,"suffix":""},{"dropping-particle":"","family":"McClanahan","given":"Tim R.","non-dropping-particle":"","parse-names":false,"suffix":""}],"container-title":"PloS one","id":"ITEM-2","issue":"9","issued":{"date-parts":[["2013"]]},"title":"Evaluating social and ecological vulnerability of coral reef fisheries to climate change.","type":"article-journal","volume":"8"},"uris":["http://www.mendeley.com/documents/?uuid=05303c6b-6f10-4505-a87b-13dbd326a3d5"]},{"id":"ITEM-3","itemData":{"DOI":"10.1111/j.1755-263X.2008.00008.x","ISBN":"1523-1739","ISSN":"1755263X","PMID":"22417379","abstract":"Cover: Diamondback terrapins (Malaclemys terrapin) inhabit brackish waters throughout the Atlantic and Gulf coasts of the United States. In parts of the turtle's range, juveniles (pictured) and adult males that inadvertently enter commercial crab traps typically drown, whereas the larger carapace of adult females excludes them from traps. On pages 1268-1277, Wolak et al. document sex-speci. c changes in carapace length and width in populations that co-occur with commercial crab traps. Th ese changes have not been observed in contemporary and historic populations in areas without crab trapping.","author":[{"dropping-particle":"","family":"Mcclanahan","given":"T R","non-dropping-particle":"","parse-names":false,"suffix":""},{"dropping-particle":"","family":"Cinner","given":"J E","non-dropping-particle":"","parse-names":false,"suffix":""},{"dropping-particle":"","family":"Maina","given":"J","non-dropping-particle":"","parse-names":false,"suffix":""},{"dropping-particle":"","family":"Graham","given":"N A J","non-dropping-particle":"","parse-names":false,"suffix":""},{"dropping-particle":"","family":"Daw","given":"T M","non-dropping-particle":"","parse-names":false,"suffix":""},{"dropping-particle":"","family":"Stead","given":"S M","non-dropping-particle":"","parse-names":false,"suffix":""},{"dropping-particle":"","family":"Wamukota","given":"A","non-dropping-particle":"","parse-names":false,"suffix":""}],"container-title":"Conservation Letters","id":"ITEM-3","issue":"1","issued":{"date-parts":[["2008"]]},"page":"i-i","title":"Conservation action in a changing climate","type":"article-journal","volume":"1"},"uris":["http://www.mendeley.com/documents/?uuid=0b8b5f7f-eab9-4026-be5e-0bb5b572cfaa"]}],"mendeley":{"formattedCitation":"(Mcclanahan et al. 2008, Cinner et al. 2012, 2013)","plainTextFormattedCitation":"(Mcclanahan et al. 2008, Cinner et al. 2012, 2013)","previouslyFormattedCitation":"(Mcclanahan et al. 2008, Cinner et al. 2012, 2013)"},"properties":{"noteIndex":0},"schema":"https://github.com/citation-style-language/schema/raw/master/csl-citation.json"}</w:instrText>
      </w:r>
      <w:r>
        <w:rPr>
          <w:rFonts w:ascii="Times New Roman" w:hAnsi="Times New Roman" w:cs="Times New Roman"/>
          <w:lang w:val="en-US"/>
        </w:rPr>
        <w:fldChar w:fldCharType="separate"/>
      </w:r>
      <w:r w:rsidRPr="00815DCC">
        <w:rPr>
          <w:rFonts w:ascii="Times New Roman" w:hAnsi="Times New Roman" w:cs="Times New Roman"/>
          <w:noProof/>
          <w:lang w:val="en-US"/>
        </w:rPr>
        <w:t>(Mcclanahan et al. 2008, Cinner et al. 2012, 2013)</w:t>
      </w:r>
      <w:r>
        <w:rPr>
          <w:rFonts w:ascii="Times New Roman" w:hAnsi="Times New Roman" w:cs="Times New Roman"/>
          <w:lang w:val="en-US"/>
        </w:rPr>
        <w:fldChar w:fldCharType="end"/>
      </w:r>
      <w:r>
        <w:rPr>
          <w:rFonts w:ascii="Times New Roman" w:hAnsi="Times New Roman" w:cs="Times New Roman"/>
          <w:lang w:val="en-US"/>
        </w:rPr>
        <w:t>.</w:t>
      </w:r>
      <w:r>
        <w:rPr>
          <w:rFonts w:ascii="Times New Roman" w:hAnsi="Times New Roman" w:cs="Times New Roman"/>
          <w:color w:val="000000"/>
          <w:lang w:val="en-US"/>
        </w:rPr>
        <w:t xml:space="preserve"> These analyses have relied on frameworks that allow integrating the different components of vulnerability</w:t>
      </w:r>
      <w:r w:rsidR="000B5D1F">
        <w:rPr>
          <w:rFonts w:ascii="Times New Roman" w:hAnsi="Times New Roman" w:cs="Times New Roman"/>
          <w:color w:val="000000"/>
          <w:lang w:val="en-US"/>
        </w:rPr>
        <w:t xml:space="preserve"> to climate change</w:t>
      </w:r>
      <w:r>
        <w:rPr>
          <w:rFonts w:ascii="Times New Roman" w:hAnsi="Times New Roman" w:cs="Times New Roman"/>
          <w:color w:val="000000"/>
          <w:lang w:val="en-US"/>
        </w:rPr>
        <w:t xml:space="preserve">. </w:t>
      </w:r>
      <w:proofErr w:type="gramStart"/>
      <w:r>
        <w:rPr>
          <w:rFonts w:ascii="Times New Roman" w:hAnsi="Times New Roman" w:cs="Times New Roman"/>
          <w:color w:val="000000"/>
          <w:lang w:val="en-US"/>
        </w:rPr>
        <w:t>In particular, Cinner</w:t>
      </w:r>
      <w:proofErr w:type="gramEnd"/>
      <w:r>
        <w:rPr>
          <w:rFonts w:ascii="Times New Roman" w:hAnsi="Times New Roman" w:cs="Times New Roman"/>
          <w:color w:val="000000"/>
          <w:lang w:val="en-US"/>
        </w:rPr>
        <w:t xml:space="preserve"> et al. 2013, developed a framework that builds upon the</w:t>
      </w:r>
      <w:r w:rsidR="000B5D1F">
        <w:rPr>
          <w:rFonts w:ascii="Times New Roman" w:hAnsi="Times New Roman" w:cs="Times New Roman"/>
          <w:color w:val="000000"/>
          <w:lang w:val="en-US"/>
        </w:rPr>
        <w:t xml:space="preserve"> one produced by the</w:t>
      </w:r>
      <w:r>
        <w:rPr>
          <w:rFonts w:ascii="Times New Roman" w:hAnsi="Times New Roman" w:cs="Times New Roman"/>
          <w:color w:val="000000"/>
          <w:lang w:val="en-US"/>
        </w:rPr>
        <w:t xml:space="preserve"> Intergovernmental </w:t>
      </w:r>
      <w:r w:rsidR="000B5D1F">
        <w:rPr>
          <w:rFonts w:ascii="Times New Roman" w:hAnsi="Times New Roman" w:cs="Times New Roman"/>
          <w:color w:val="000000"/>
          <w:lang w:val="en-US"/>
        </w:rPr>
        <w:t xml:space="preserve">Panel on Climate Change (IPCC) </w:t>
      </w:r>
      <w:r>
        <w:rPr>
          <w:rFonts w:ascii="Times New Roman" w:hAnsi="Times New Roman" w:cs="Times New Roman"/>
          <w:color w:val="000000"/>
          <w:lang w:val="en-US"/>
        </w:rPr>
        <w:t>and allows to incorporate a social-ecological perspective</w:t>
      </w:r>
      <w:r w:rsidR="000B5D1F">
        <w:rPr>
          <w:rFonts w:ascii="Times New Roman" w:hAnsi="Times New Roman" w:cs="Times New Roman"/>
          <w:color w:val="000000"/>
          <w:lang w:val="en-US"/>
        </w:rPr>
        <w:t xml:space="preserve"> into the analysis of fisheries </w:t>
      </w:r>
      <w:r w:rsidR="009842F4">
        <w:rPr>
          <w:rFonts w:ascii="Times New Roman" w:hAnsi="Times New Roman" w:cs="Times New Roman"/>
          <w:color w:val="000000"/>
          <w:lang w:val="en-US"/>
        </w:rPr>
        <w:t>communities’</w:t>
      </w:r>
      <w:r w:rsidR="000B5D1F">
        <w:rPr>
          <w:rFonts w:ascii="Times New Roman" w:hAnsi="Times New Roman" w:cs="Times New Roman"/>
          <w:color w:val="000000"/>
          <w:lang w:val="en-US"/>
        </w:rPr>
        <w:t xml:space="preserve"> vulnerability to climate change</w:t>
      </w:r>
      <w:r>
        <w:rPr>
          <w:rFonts w:ascii="Times New Roman" w:hAnsi="Times New Roman" w:cs="Times New Roman"/>
          <w:color w:val="000000"/>
          <w:lang w:val="en-US"/>
        </w:rPr>
        <w:t xml:space="preserve">. </w:t>
      </w:r>
    </w:p>
    <w:p w14:paraId="5D8E5C7B" w14:textId="4A7E3551" w:rsidR="005324BA" w:rsidRPr="00D56F95" w:rsidRDefault="006F7942" w:rsidP="006C5707">
      <w:pPr>
        <w:spacing w:line="360" w:lineRule="auto"/>
        <w:ind w:firstLine="708"/>
        <w:rPr>
          <w:rFonts w:ascii="Times New Roman" w:hAnsi="Times New Roman" w:cs="Times New Roman"/>
          <w:lang w:val="en-US"/>
        </w:rPr>
      </w:pPr>
      <w:r>
        <w:rPr>
          <w:rFonts w:ascii="Times New Roman" w:hAnsi="Times New Roman" w:cs="Times New Roman"/>
          <w:lang w:val="en-US"/>
        </w:rPr>
        <w:t>Here we apply the Cinner et al. (2013) framework to</w:t>
      </w:r>
      <w:r w:rsidRPr="000F5791">
        <w:rPr>
          <w:rFonts w:ascii="Times New Roman" w:hAnsi="Times New Roman" w:cs="Times New Roman"/>
          <w:lang w:val="en-US"/>
        </w:rPr>
        <w:t xml:space="preserve"> assess the vulnerability of fishing cooperatives around the world and identify potential drivers of that vulnerability.</w:t>
      </w:r>
      <w:r w:rsidR="0085397D">
        <w:rPr>
          <w:rFonts w:ascii="Times New Roman" w:hAnsi="Times New Roman" w:cs="Times New Roman"/>
          <w:lang w:val="en-US"/>
        </w:rPr>
        <w:t xml:space="preserve"> </w:t>
      </w:r>
      <w:r w:rsidR="006C5707">
        <w:rPr>
          <w:rFonts w:ascii="Times New Roman" w:hAnsi="Times New Roman" w:cs="Times New Roman"/>
          <w:lang w:val="en-US"/>
        </w:rPr>
        <w:t xml:space="preserve"> We found that… </w:t>
      </w:r>
    </w:p>
    <w:p w14:paraId="6F27290A" w14:textId="77777777" w:rsidR="007F2A7B" w:rsidRPr="007F2A7B" w:rsidRDefault="007F2A7B" w:rsidP="007F2A7B">
      <w:pPr>
        <w:spacing w:line="360" w:lineRule="auto"/>
        <w:ind w:firstLine="708"/>
        <w:rPr>
          <w:rFonts w:ascii="Times New Roman" w:hAnsi="Times New Roman" w:cs="Times New Roman"/>
          <w:color w:val="000000"/>
          <w:lang w:val="en-US"/>
        </w:rPr>
      </w:pPr>
    </w:p>
    <w:p w14:paraId="780A7741" w14:textId="77777777" w:rsidR="00844D89" w:rsidRPr="000F5791" w:rsidRDefault="00844D89" w:rsidP="00965EDA">
      <w:pPr>
        <w:spacing w:line="360" w:lineRule="auto"/>
        <w:jc w:val="both"/>
        <w:rPr>
          <w:rFonts w:ascii="Times New Roman" w:hAnsi="Times New Roman" w:cs="Times New Roman"/>
          <w:b/>
          <w:lang w:val="en-US"/>
        </w:rPr>
      </w:pPr>
      <w:r w:rsidRPr="000F5791">
        <w:rPr>
          <w:rFonts w:ascii="Times New Roman" w:hAnsi="Times New Roman" w:cs="Times New Roman"/>
          <w:b/>
          <w:lang w:val="en-US"/>
        </w:rPr>
        <w:t>Methods:</w:t>
      </w:r>
    </w:p>
    <w:p w14:paraId="717AF4F7" w14:textId="177CBA63" w:rsidR="009C0CB5" w:rsidRPr="001D5D30" w:rsidRDefault="000176E5" w:rsidP="00965EDA">
      <w:pPr>
        <w:spacing w:line="360" w:lineRule="auto"/>
        <w:ind w:firstLine="708"/>
        <w:jc w:val="both"/>
        <w:rPr>
          <w:rFonts w:ascii="Times New Roman" w:hAnsi="Times New Roman" w:cs="Times New Roman"/>
          <w:lang w:val="en-US"/>
        </w:rPr>
      </w:pPr>
      <w:r w:rsidRPr="000F5791">
        <w:rPr>
          <w:rFonts w:ascii="Times New Roman" w:hAnsi="Times New Roman" w:cs="Times New Roman"/>
          <w:lang w:val="en-US"/>
        </w:rPr>
        <w:t xml:space="preserve">We </w:t>
      </w:r>
      <w:r w:rsidR="00C86780">
        <w:rPr>
          <w:rFonts w:ascii="Times New Roman" w:hAnsi="Times New Roman" w:cs="Times New Roman"/>
          <w:lang w:val="en-US"/>
        </w:rPr>
        <w:t>operationalize</w:t>
      </w:r>
      <w:r w:rsidRPr="000F5791">
        <w:rPr>
          <w:rFonts w:ascii="Times New Roman" w:hAnsi="Times New Roman" w:cs="Times New Roman"/>
          <w:lang w:val="en-US"/>
        </w:rPr>
        <w:t xml:space="preserve"> the </w:t>
      </w:r>
      <w:r w:rsidR="00C727A6">
        <w:rPr>
          <w:rFonts w:ascii="Times New Roman" w:hAnsi="Times New Roman" w:cs="Times New Roman"/>
          <w:lang w:val="en-US"/>
        </w:rPr>
        <w:t xml:space="preserve">socio-ecological </w:t>
      </w:r>
      <w:r w:rsidRPr="000F5791">
        <w:rPr>
          <w:rFonts w:ascii="Times New Roman" w:hAnsi="Times New Roman" w:cs="Times New Roman"/>
          <w:lang w:val="en-US"/>
        </w:rPr>
        <w:t>vulnerability frame</w:t>
      </w:r>
      <w:r w:rsidR="00902DC0" w:rsidRPr="000F5791">
        <w:rPr>
          <w:rFonts w:ascii="Times New Roman" w:hAnsi="Times New Roman" w:cs="Times New Roman"/>
          <w:lang w:val="en-US"/>
        </w:rPr>
        <w:t xml:space="preserve">work </w:t>
      </w:r>
      <w:r w:rsidR="00E33BB6">
        <w:rPr>
          <w:rFonts w:ascii="Times New Roman" w:hAnsi="Times New Roman" w:cs="Times New Roman"/>
          <w:lang w:val="en-US"/>
        </w:rPr>
        <w:t>developed by</w:t>
      </w:r>
      <w:r w:rsidR="00902DC0" w:rsidRPr="000F5791">
        <w:rPr>
          <w:rFonts w:ascii="Times New Roman" w:hAnsi="Times New Roman" w:cs="Times New Roman"/>
          <w:lang w:val="en-US"/>
        </w:rPr>
        <w:t xml:space="preserve"> Cinner et al</w:t>
      </w:r>
      <w:r w:rsidR="003E5477">
        <w:rPr>
          <w:rFonts w:ascii="Times New Roman" w:hAnsi="Times New Roman" w:cs="Times New Roman"/>
          <w:lang w:val="en-US"/>
        </w:rPr>
        <w:t>.</w:t>
      </w:r>
      <w:r w:rsidR="00C727A6">
        <w:rPr>
          <w:rFonts w:ascii="Times New Roman" w:hAnsi="Times New Roman" w:cs="Times New Roman"/>
          <w:lang w:val="en-US"/>
        </w:rPr>
        <w:t xml:space="preserve"> (</w:t>
      </w:r>
      <w:r w:rsidR="006A60E1">
        <w:rPr>
          <w:rFonts w:ascii="Times New Roman" w:hAnsi="Times New Roman" w:cs="Times New Roman"/>
          <w:lang w:val="en-US"/>
        </w:rPr>
        <w:t>2013</w:t>
      </w:r>
      <w:r w:rsidR="00C727A6">
        <w:rPr>
          <w:rFonts w:ascii="Times New Roman" w:hAnsi="Times New Roman" w:cs="Times New Roman"/>
          <w:lang w:val="en-US"/>
        </w:rPr>
        <w:t>)</w:t>
      </w:r>
      <w:r w:rsidR="006A60E1">
        <w:rPr>
          <w:rFonts w:ascii="Times New Roman" w:hAnsi="Times New Roman" w:cs="Times New Roman"/>
          <w:lang w:val="en-US"/>
        </w:rPr>
        <w:t xml:space="preserve"> </w:t>
      </w:r>
      <w:r w:rsidR="00C86780">
        <w:rPr>
          <w:rFonts w:ascii="Times New Roman" w:hAnsi="Times New Roman" w:cs="Times New Roman"/>
          <w:lang w:val="en-US"/>
        </w:rPr>
        <w:t xml:space="preserve">to </w:t>
      </w:r>
      <w:r w:rsidR="00C86780" w:rsidRPr="00C86780">
        <w:rPr>
          <w:rFonts w:ascii="Times New Roman" w:hAnsi="Times New Roman" w:cs="Times New Roman"/>
          <w:lang w:val="en-US"/>
        </w:rPr>
        <w:t>apply it to the database compiled by Ovando et al.</w:t>
      </w:r>
      <w:r w:rsidR="00C727A6">
        <w:rPr>
          <w:rFonts w:ascii="Times New Roman" w:hAnsi="Times New Roman" w:cs="Times New Roman"/>
          <w:lang w:val="en-US"/>
        </w:rPr>
        <w:t xml:space="preserve"> (</w:t>
      </w:r>
      <w:r w:rsidR="00C86780" w:rsidRPr="00C86780">
        <w:rPr>
          <w:rFonts w:ascii="Times New Roman" w:hAnsi="Times New Roman" w:cs="Times New Roman"/>
          <w:lang w:val="en-US"/>
        </w:rPr>
        <w:t>2013</w:t>
      </w:r>
      <w:r w:rsidR="00C727A6">
        <w:rPr>
          <w:rFonts w:ascii="Times New Roman" w:hAnsi="Times New Roman" w:cs="Times New Roman"/>
          <w:lang w:val="en-US"/>
        </w:rPr>
        <w:t>)</w:t>
      </w:r>
      <w:r w:rsidR="008E7118">
        <w:rPr>
          <w:rFonts w:ascii="Times New Roman" w:hAnsi="Times New Roman" w:cs="Times New Roman"/>
          <w:lang w:val="en-US"/>
        </w:rPr>
        <w:t xml:space="preserve"> on fishing cooperatives.</w:t>
      </w:r>
      <w:r w:rsidR="00C86780" w:rsidRPr="00C86780">
        <w:rPr>
          <w:rFonts w:ascii="Times New Roman" w:hAnsi="Times New Roman" w:cs="Times New Roman"/>
          <w:lang w:val="en-US"/>
        </w:rPr>
        <w:t xml:space="preserve"> </w:t>
      </w:r>
      <w:r w:rsidR="009C0CB5">
        <w:rPr>
          <w:rFonts w:ascii="Times New Roman" w:hAnsi="Times New Roman" w:cs="Times New Roman"/>
          <w:lang w:val="en-US"/>
        </w:rPr>
        <w:t>This</w:t>
      </w:r>
      <w:r w:rsidR="00383CC2">
        <w:rPr>
          <w:rFonts w:ascii="Times New Roman" w:hAnsi="Times New Roman" w:cs="Times New Roman"/>
          <w:lang w:val="en-US"/>
        </w:rPr>
        <w:t xml:space="preserve"> </w:t>
      </w:r>
      <w:r w:rsidR="009C0CB5">
        <w:rPr>
          <w:rFonts w:ascii="Times New Roman" w:hAnsi="Times New Roman" w:cs="Times New Roman"/>
          <w:lang w:val="en-US"/>
        </w:rPr>
        <w:t xml:space="preserve">database </w:t>
      </w:r>
      <w:r w:rsidR="00620B54" w:rsidRPr="00620B54">
        <w:rPr>
          <w:rFonts w:ascii="Times New Roman" w:hAnsi="Times New Roman" w:cs="Times New Roman"/>
          <w:lang w:val="en-US"/>
        </w:rPr>
        <w:t xml:space="preserve">was </w:t>
      </w:r>
      <w:r w:rsidR="00C727A6" w:rsidRPr="00620B54">
        <w:rPr>
          <w:rFonts w:ascii="Times New Roman" w:hAnsi="Times New Roman" w:cs="Times New Roman"/>
          <w:lang w:val="en-US"/>
        </w:rPr>
        <w:t>collected</w:t>
      </w:r>
      <w:r w:rsidR="00620B54" w:rsidRPr="00620B54">
        <w:rPr>
          <w:rFonts w:ascii="Times New Roman" w:hAnsi="Times New Roman" w:cs="Times New Roman"/>
          <w:lang w:val="en-US"/>
        </w:rPr>
        <w:t xml:space="preserve"> from published case studies</w:t>
      </w:r>
      <w:r w:rsidR="0072668F">
        <w:rPr>
          <w:rFonts w:ascii="Times New Roman" w:hAnsi="Times New Roman" w:cs="Times New Roman"/>
          <w:lang w:val="en-US"/>
        </w:rPr>
        <w:t xml:space="preserve"> </w:t>
      </w:r>
      <w:r w:rsidR="00620B54" w:rsidRPr="00620B54">
        <w:rPr>
          <w:rFonts w:ascii="Times New Roman" w:hAnsi="Times New Roman" w:cs="Times New Roman"/>
          <w:lang w:val="en-US"/>
        </w:rPr>
        <w:t xml:space="preserve">using a survey instrument to standardize the collection of information across cases. </w:t>
      </w:r>
      <w:r w:rsidR="00977E3E">
        <w:rPr>
          <w:rFonts w:ascii="Times New Roman" w:hAnsi="Times New Roman" w:cs="Times New Roman"/>
          <w:lang w:val="en-US"/>
        </w:rPr>
        <w:t xml:space="preserve">It </w:t>
      </w:r>
      <w:r w:rsidR="00E33BB6">
        <w:rPr>
          <w:rFonts w:ascii="Times New Roman" w:hAnsi="Times New Roman" w:cs="Times New Roman"/>
          <w:lang w:val="en-US"/>
        </w:rPr>
        <w:t>provides information on ecological</w:t>
      </w:r>
      <w:r w:rsidR="00630E69">
        <w:rPr>
          <w:rFonts w:ascii="Times New Roman" w:hAnsi="Times New Roman" w:cs="Times New Roman"/>
          <w:lang w:val="en-US"/>
        </w:rPr>
        <w:t xml:space="preserve"> (e.g. Life history parameters of the targeted species)</w:t>
      </w:r>
      <w:r w:rsidR="00E33BB6">
        <w:rPr>
          <w:rFonts w:ascii="Times New Roman" w:hAnsi="Times New Roman" w:cs="Times New Roman"/>
          <w:lang w:val="en-US"/>
        </w:rPr>
        <w:t>, institutional</w:t>
      </w:r>
      <w:r w:rsidR="00630E69">
        <w:rPr>
          <w:rFonts w:ascii="Times New Roman" w:hAnsi="Times New Roman" w:cs="Times New Roman"/>
          <w:lang w:val="en-US"/>
        </w:rPr>
        <w:t xml:space="preserve"> (e.g. Population growth rate, per capita GDP)</w:t>
      </w:r>
      <w:r w:rsidR="00E33BB6">
        <w:rPr>
          <w:rFonts w:ascii="Times New Roman" w:hAnsi="Times New Roman" w:cs="Times New Roman"/>
          <w:lang w:val="en-US"/>
        </w:rPr>
        <w:t>, economic</w:t>
      </w:r>
      <w:r w:rsidR="00630E69">
        <w:rPr>
          <w:rFonts w:ascii="Times New Roman" w:hAnsi="Times New Roman" w:cs="Times New Roman"/>
          <w:lang w:val="en-US"/>
        </w:rPr>
        <w:t xml:space="preserve"> (e.g. </w:t>
      </w:r>
      <w:r w:rsidR="00C37AFA">
        <w:rPr>
          <w:rFonts w:ascii="Times New Roman" w:hAnsi="Times New Roman" w:cs="Times New Roman"/>
          <w:lang w:val="en-US"/>
        </w:rPr>
        <w:t>S</w:t>
      </w:r>
      <w:r w:rsidR="00630E69">
        <w:rPr>
          <w:rFonts w:ascii="Times New Roman" w:hAnsi="Times New Roman" w:cs="Times New Roman"/>
          <w:lang w:val="en-US"/>
        </w:rPr>
        <w:t xml:space="preserve">pecies’ value, market destination), </w:t>
      </w:r>
      <w:r w:rsidR="00630E69">
        <w:rPr>
          <w:rFonts w:ascii="Times New Roman" w:hAnsi="Times New Roman" w:cs="Times New Roman"/>
          <w:lang w:val="en-US"/>
        </w:rPr>
        <w:lastRenderedPageBreak/>
        <w:t xml:space="preserve">and </w:t>
      </w:r>
      <w:r w:rsidR="00E33BB6">
        <w:rPr>
          <w:rFonts w:ascii="Times New Roman" w:hAnsi="Times New Roman" w:cs="Times New Roman"/>
          <w:lang w:val="en-US"/>
        </w:rPr>
        <w:t xml:space="preserve">policy </w:t>
      </w:r>
      <w:r w:rsidR="00C727A6">
        <w:rPr>
          <w:rFonts w:ascii="Times New Roman" w:hAnsi="Times New Roman" w:cs="Times New Roman"/>
          <w:lang w:val="en-US"/>
        </w:rPr>
        <w:t>variables</w:t>
      </w:r>
      <w:r w:rsidR="00C727A6">
        <w:rPr>
          <w:rFonts w:ascii="Times New Roman" w:hAnsi="Times New Roman" w:cs="Times New Roman"/>
          <w:lang w:val="en-US"/>
        </w:rPr>
        <w:t xml:space="preserve"> </w:t>
      </w:r>
      <w:r w:rsidR="00630E69">
        <w:rPr>
          <w:rFonts w:ascii="Times New Roman" w:hAnsi="Times New Roman" w:cs="Times New Roman"/>
          <w:lang w:val="en-US"/>
        </w:rPr>
        <w:t xml:space="preserve">(e.g. size limits, subsidies) </w:t>
      </w:r>
      <w:r w:rsidR="00383CC2">
        <w:rPr>
          <w:rFonts w:ascii="Times New Roman" w:hAnsi="Times New Roman" w:cs="Times New Roman"/>
          <w:lang w:val="en-US"/>
        </w:rPr>
        <w:t>for 67 cases of cooperatively managed fisheries</w:t>
      </w:r>
      <w:r w:rsidR="00E33BB6">
        <w:rPr>
          <w:rFonts w:ascii="Times New Roman" w:hAnsi="Times New Roman" w:cs="Times New Roman"/>
          <w:lang w:val="en-US"/>
        </w:rPr>
        <w:t xml:space="preserve"> around the world</w:t>
      </w:r>
      <w:r w:rsidR="00977E3E">
        <w:rPr>
          <w:rFonts w:ascii="Times New Roman" w:hAnsi="Times New Roman" w:cs="Times New Roman"/>
          <w:lang w:val="en-US"/>
        </w:rPr>
        <w:t xml:space="preserve">. It also includes </w:t>
      </w:r>
      <w:r w:rsidR="00630E69">
        <w:rPr>
          <w:rFonts w:ascii="Times New Roman" w:hAnsi="Times New Roman" w:cs="Times New Roman"/>
          <w:lang w:val="en-US"/>
        </w:rPr>
        <w:t xml:space="preserve">fisheries’ structural variables </w:t>
      </w:r>
      <w:r w:rsidR="00977E3E">
        <w:rPr>
          <w:rFonts w:ascii="Times New Roman" w:hAnsi="Times New Roman" w:cs="Times New Roman"/>
          <w:lang w:val="en-US"/>
        </w:rPr>
        <w:t xml:space="preserve">such as </w:t>
      </w:r>
      <w:r w:rsidR="00630E69">
        <w:rPr>
          <w:rFonts w:ascii="Times New Roman" w:hAnsi="Times New Roman" w:cs="Times New Roman"/>
          <w:lang w:val="en-US"/>
        </w:rPr>
        <w:t>number of vessels</w:t>
      </w:r>
      <w:r w:rsidR="00977E3E">
        <w:rPr>
          <w:rFonts w:ascii="Times New Roman" w:hAnsi="Times New Roman" w:cs="Times New Roman"/>
          <w:lang w:val="en-US"/>
        </w:rPr>
        <w:t xml:space="preserve"> and annual</w:t>
      </w:r>
      <w:r w:rsidR="00630E69">
        <w:rPr>
          <w:rFonts w:ascii="Times New Roman" w:hAnsi="Times New Roman" w:cs="Times New Roman"/>
          <w:lang w:val="en-US"/>
        </w:rPr>
        <w:t xml:space="preserve"> landings</w:t>
      </w:r>
      <w:r w:rsidR="00977E3E">
        <w:rPr>
          <w:rFonts w:ascii="Times New Roman" w:hAnsi="Times New Roman" w:cs="Times New Roman"/>
          <w:lang w:val="en-US"/>
        </w:rPr>
        <w:t xml:space="preserve"> as well as </w:t>
      </w:r>
      <w:r w:rsidR="00630E69">
        <w:rPr>
          <w:rFonts w:ascii="Times New Roman" w:hAnsi="Times New Roman" w:cs="Times New Roman"/>
          <w:lang w:val="en-US"/>
        </w:rPr>
        <w:t xml:space="preserve">types of cooperative behaviors </w:t>
      </w:r>
      <w:r w:rsidR="00977E3E">
        <w:rPr>
          <w:rFonts w:ascii="Times New Roman" w:hAnsi="Times New Roman" w:cs="Times New Roman"/>
          <w:lang w:val="en-US"/>
        </w:rPr>
        <w:t>for each case study</w:t>
      </w:r>
      <w:r w:rsidR="00383CC2">
        <w:rPr>
          <w:rFonts w:ascii="Times New Roman" w:hAnsi="Times New Roman" w:cs="Times New Roman"/>
          <w:lang w:val="en-US"/>
        </w:rPr>
        <w:t xml:space="preserve">. </w:t>
      </w:r>
    </w:p>
    <w:p w14:paraId="1C747632" w14:textId="281A7409" w:rsidR="00CE2D7D" w:rsidRDefault="0072668F" w:rsidP="00965EDA">
      <w:pPr>
        <w:spacing w:line="360" w:lineRule="auto"/>
        <w:ind w:firstLine="708"/>
        <w:jc w:val="both"/>
        <w:rPr>
          <w:rFonts w:ascii="Times New Roman" w:hAnsi="Times New Roman" w:cs="Times New Roman"/>
          <w:lang w:val="en-US"/>
        </w:rPr>
      </w:pPr>
      <w:r>
        <w:rPr>
          <w:rFonts w:ascii="Times New Roman" w:hAnsi="Times New Roman" w:cs="Times New Roman"/>
          <w:lang w:val="en-US"/>
        </w:rPr>
        <w:t>The socio-ecological framework</w:t>
      </w:r>
      <w:r w:rsidR="00630E69">
        <w:rPr>
          <w:rFonts w:ascii="Times New Roman" w:hAnsi="Times New Roman" w:cs="Times New Roman"/>
          <w:lang w:val="en-US"/>
        </w:rPr>
        <w:t xml:space="preserve"> define</w:t>
      </w:r>
      <w:r>
        <w:rPr>
          <w:rFonts w:ascii="Times New Roman" w:hAnsi="Times New Roman" w:cs="Times New Roman"/>
          <w:lang w:val="en-US"/>
        </w:rPr>
        <w:t>s</w:t>
      </w:r>
      <w:r w:rsidR="00630E69">
        <w:rPr>
          <w:rFonts w:ascii="Times New Roman" w:hAnsi="Times New Roman" w:cs="Times New Roman"/>
          <w:lang w:val="en-US"/>
        </w:rPr>
        <w:t xml:space="preserve"> </w:t>
      </w:r>
      <w:r w:rsidR="00C603D6">
        <w:rPr>
          <w:rFonts w:ascii="Times New Roman" w:hAnsi="Times New Roman" w:cs="Times New Roman"/>
          <w:lang w:val="en-US"/>
        </w:rPr>
        <w:t>social-eco</w:t>
      </w:r>
      <w:r w:rsidR="00330C90">
        <w:rPr>
          <w:rFonts w:ascii="Times New Roman" w:hAnsi="Times New Roman" w:cs="Times New Roman"/>
          <w:lang w:val="en-US"/>
        </w:rPr>
        <w:t>logical</w:t>
      </w:r>
      <w:r w:rsidR="00C603D6">
        <w:rPr>
          <w:rFonts w:ascii="Times New Roman" w:hAnsi="Times New Roman" w:cs="Times New Roman"/>
          <w:lang w:val="en-US"/>
        </w:rPr>
        <w:t xml:space="preserve"> vulnerability </w:t>
      </w:r>
      <w:r w:rsidR="00630E69">
        <w:rPr>
          <w:rFonts w:ascii="Times New Roman" w:hAnsi="Times New Roman" w:cs="Times New Roman"/>
          <w:lang w:val="en-US"/>
        </w:rPr>
        <w:t xml:space="preserve">as a function of </w:t>
      </w:r>
      <w:r w:rsidR="001D5D30">
        <w:rPr>
          <w:rFonts w:ascii="Times New Roman" w:hAnsi="Times New Roman" w:cs="Times New Roman"/>
          <w:lang w:val="en-US"/>
        </w:rPr>
        <w:t xml:space="preserve">adaptive capacity, sensitivity and ecological vulnerability. This last </w:t>
      </w:r>
      <w:r w:rsidR="00C37AFA">
        <w:rPr>
          <w:rFonts w:ascii="Times New Roman" w:hAnsi="Times New Roman" w:cs="Times New Roman"/>
          <w:lang w:val="en-US"/>
        </w:rPr>
        <w:t xml:space="preserve">component </w:t>
      </w:r>
      <w:r w:rsidR="001D5D30">
        <w:rPr>
          <w:rFonts w:ascii="Times New Roman" w:hAnsi="Times New Roman" w:cs="Times New Roman"/>
          <w:lang w:val="en-US"/>
        </w:rPr>
        <w:t xml:space="preserve">is calculated by integrating </w:t>
      </w:r>
      <w:r w:rsidR="00A75447">
        <w:rPr>
          <w:rFonts w:ascii="Times New Roman" w:hAnsi="Times New Roman" w:cs="Times New Roman"/>
          <w:lang w:val="en-US"/>
        </w:rPr>
        <w:t>exposure</w:t>
      </w:r>
      <w:r w:rsidR="001D5D30">
        <w:rPr>
          <w:rFonts w:ascii="Times New Roman" w:hAnsi="Times New Roman" w:cs="Times New Roman"/>
          <w:lang w:val="en-US"/>
        </w:rPr>
        <w:t xml:space="preserve">, ecological sensitivity and ecological recovery potential. </w:t>
      </w:r>
      <w:r w:rsidR="00902DC0" w:rsidRPr="000F5791">
        <w:rPr>
          <w:rFonts w:ascii="Times New Roman" w:hAnsi="Times New Roman" w:cs="Times New Roman"/>
          <w:lang w:val="en-US"/>
        </w:rPr>
        <w:t xml:space="preserve">We </w:t>
      </w:r>
      <w:r w:rsidR="00D00B5D">
        <w:rPr>
          <w:rFonts w:ascii="Times New Roman" w:hAnsi="Times New Roman" w:cs="Times New Roman"/>
          <w:lang w:val="en-US"/>
        </w:rPr>
        <w:t xml:space="preserve">performed a literature review </w:t>
      </w:r>
      <w:r w:rsidR="00AE7423">
        <w:rPr>
          <w:rFonts w:ascii="Times New Roman" w:hAnsi="Times New Roman" w:cs="Times New Roman"/>
          <w:lang w:val="en-US"/>
        </w:rPr>
        <w:t xml:space="preserve">on previous studies assessing vulnerability in fisheries </w:t>
      </w:r>
      <w:r w:rsidR="00D00B5D">
        <w:rPr>
          <w:rFonts w:ascii="Times New Roman" w:hAnsi="Times New Roman" w:cs="Times New Roman"/>
          <w:lang w:val="en-US"/>
        </w:rPr>
        <w:t xml:space="preserve">to </w:t>
      </w:r>
      <w:r w:rsidR="00902DC0" w:rsidRPr="000F5791">
        <w:rPr>
          <w:rFonts w:ascii="Times New Roman" w:hAnsi="Times New Roman" w:cs="Times New Roman"/>
          <w:lang w:val="en-US"/>
        </w:rPr>
        <w:t xml:space="preserve">select indicators </w:t>
      </w:r>
      <w:r w:rsidR="008B655F">
        <w:rPr>
          <w:rFonts w:ascii="Times New Roman" w:hAnsi="Times New Roman" w:cs="Times New Roman"/>
          <w:lang w:val="en-US"/>
        </w:rPr>
        <w:t>for each component</w:t>
      </w:r>
      <w:r w:rsidR="00AE7423">
        <w:rPr>
          <w:rFonts w:ascii="Times New Roman" w:hAnsi="Times New Roman" w:cs="Times New Roman"/>
          <w:lang w:val="en-US"/>
        </w:rPr>
        <w:t xml:space="preserve"> (See SI for the list of studie</w:t>
      </w:r>
      <w:r w:rsidR="001F4EFB">
        <w:rPr>
          <w:rFonts w:ascii="Times New Roman" w:hAnsi="Times New Roman" w:cs="Times New Roman"/>
          <w:lang w:val="en-US"/>
        </w:rPr>
        <w:t>s</w:t>
      </w:r>
      <w:r w:rsidR="00AE7423">
        <w:rPr>
          <w:rFonts w:ascii="Times New Roman" w:hAnsi="Times New Roman" w:cs="Times New Roman"/>
          <w:lang w:val="en-US"/>
        </w:rPr>
        <w:t xml:space="preserve"> included). </w:t>
      </w:r>
      <w:r w:rsidR="00CE2D7D">
        <w:rPr>
          <w:rFonts w:ascii="Times New Roman" w:hAnsi="Times New Roman" w:cs="Times New Roman"/>
          <w:lang w:val="en-US"/>
        </w:rPr>
        <w:t>We also included indicators that we considered relevant in the context of fishing cooperatives and that have not been considered in previous studies looking at fisheries in general. We then</w:t>
      </w:r>
      <w:r w:rsidR="00D00B5D">
        <w:rPr>
          <w:rFonts w:ascii="Times New Roman" w:hAnsi="Times New Roman" w:cs="Times New Roman"/>
          <w:lang w:val="en-US"/>
        </w:rPr>
        <w:t xml:space="preserve">, </w:t>
      </w:r>
      <w:r w:rsidR="008B655F">
        <w:rPr>
          <w:rFonts w:ascii="Times New Roman" w:hAnsi="Times New Roman" w:cs="Times New Roman"/>
          <w:lang w:val="en-US"/>
        </w:rPr>
        <w:t>identified proxies</w:t>
      </w:r>
      <w:r w:rsidR="00762BC8">
        <w:rPr>
          <w:rFonts w:ascii="Times New Roman" w:hAnsi="Times New Roman" w:cs="Times New Roman"/>
          <w:lang w:val="en-US"/>
        </w:rPr>
        <w:t xml:space="preserve"> to assess</w:t>
      </w:r>
      <w:r w:rsidR="008B655F">
        <w:rPr>
          <w:rFonts w:ascii="Times New Roman" w:hAnsi="Times New Roman" w:cs="Times New Roman"/>
          <w:lang w:val="en-US"/>
        </w:rPr>
        <w:t xml:space="preserve"> each</w:t>
      </w:r>
      <w:r w:rsidR="00CE2D7D">
        <w:rPr>
          <w:rFonts w:ascii="Times New Roman" w:hAnsi="Times New Roman" w:cs="Times New Roman"/>
          <w:lang w:val="en-US"/>
        </w:rPr>
        <w:t xml:space="preserve"> indicator</w:t>
      </w:r>
      <w:r w:rsidR="00F57BCD">
        <w:t xml:space="preserve">. </w:t>
      </w:r>
      <w:r w:rsidR="00F57BCD" w:rsidRPr="00F57BCD">
        <w:rPr>
          <w:rFonts w:ascii="Times New Roman" w:hAnsi="Times New Roman" w:cs="Times New Roman"/>
          <w:b/>
          <w:lang w:val="en-US"/>
        </w:rPr>
        <w:t>Table 1</w:t>
      </w:r>
      <w:r w:rsidR="00F57BCD" w:rsidRPr="00F57BCD">
        <w:rPr>
          <w:rFonts w:ascii="Times New Roman" w:hAnsi="Times New Roman" w:cs="Times New Roman"/>
          <w:lang w:val="en-US"/>
        </w:rPr>
        <w:t xml:space="preserve"> </w:t>
      </w:r>
      <w:r w:rsidR="004E12AB">
        <w:rPr>
          <w:rFonts w:ascii="Times New Roman" w:hAnsi="Times New Roman" w:cs="Times New Roman"/>
          <w:lang w:val="en-US"/>
        </w:rPr>
        <w:t xml:space="preserve">and </w:t>
      </w:r>
      <w:r w:rsidR="004E12AB" w:rsidRPr="004E12AB">
        <w:rPr>
          <w:rFonts w:ascii="Times New Roman" w:hAnsi="Times New Roman" w:cs="Times New Roman"/>
          <w:b/>
          <w:lang w:val="en-US"/>
        </w:rPr>
        <w:t>Table 2</w:t>
      </w:r>
      <w:r w:rsidR="004E12AB">
        <w:rPr>
          <w:rFonts w:ascii="Times New Roman" w:hAnsi="Times New Roman" w:cs="Times New Roman"/>
          <w:lang w:val="en-US"/>
        </w:rPr>
        <w:t xml:space="preserve"> </w:t>
      </w:r>
      <w:r w:rsidR="00F57BCD" w:rsidRPr="00F57BCD">
        <w:rPr>
          <w:rFonts w:ascii="Times New Roman" w:hAnsi="Times New Roman" w:cs="Times New Roman"/>
          <w:lang w:val="en-US"/>
        </w:rPr>
        <w:t>list indicators</w:t>
      </w:r>
      <w:r w:rsidR="00F57BCD">
        <w:rPr>
          <w:rFonts w:ascii="Times New Roman" w:hAnsi="Times New Roman" w:cs="Times New Roman"/>
          <w:lang w:val="en-US"/>
        </w:rPr>
        <w:t xml:space="preserve">, </w:t>
      </w:r>
      <w:r w:rsidR="00F57BCD" w:rsidRPr="00F57BCD">
        <w:rPr>
          <w:rFonts w:ascii="Times New Roman" w:hAnsi="Times New Roman" w:cs="Times New Roman"/>
          <w:lang w:val="en-US"/>
        </w:rPr>
        <w:t>proxies, the definition</w:t>
      </w:r>
      <w:r w:rsidR="00F57BCD">
        <w:rPr>
          <w:rFonts w:ascii="Times New Roman" w:hAnsi="Times New Roman" w:cs="Times New Roman"/>
          <w:lang w:val="en-US"/>
        </w:rPr>
        <w:t xml:space="preserve"> of each proxy</w:t>
      </w:r>
      <w:r w:rsidR="00F57BCD" w:rsidRPr="00F57BCD">
        <w:rPr>
          <w:rFonts w:ascii="Times New Roman" w:hAnsi="Times New Roman" w:cs="Times New Roman"/>
          <w:lang w:val="en-US"/>
        </w:rPr>
        <w:t xml:space="preserve">, </w:t>
      </w:r>
      <w:r w:rsidR="00F57BCD">
        <w:rPr>
          <w:rFonts w:ascii="Times New Roman" w:hAnsi="Times New Roman" w:cs="Times New Roman"/>
          <w:lang w:val="en-US"/>
        </w:rPr>
        <w:t xml:space="preserve">their data </w:t>
      </w:r>
      <w:r w:rsidR="00F57BCD" w:rsidRPr="00F57BCD">
        <w:rPr>
          <w:rFonts w:ascii="Times New Roman" w:hAnsi="Times New Roman" w:cs="Times New Roman"/>
          <w:lang w:val="en-US"/>
        </w:rPr>
        <w:t>sources and the</w:t>
      </w:r>
      <w:r w:rsidR="00965EDA">
        <w:rPr>
          <w:rFonts w:ascii="Times New Roman" w:hAnsi="Times New Roman" w:cs="Times New Roman"/>
          <w:lang w:val="en-US"/>
        </w:rPr>
        <w:t>ir</w:t>
      </w:r>
      <w:r w:rsidR="00F57BCD" w:rsidRPr="00F57BCD">
        <w:rPr>
          <w:rFonts w:ascii="Times New Roman" w:hAnsi="Times New Roman" w:cs="Times New Roman"/>
          <w:lang w:val="en-US"/>
        </w:rPr>
        <w:t xml:space="preserve"> </w:t>
      </w:r>
      <w:r w:rsidR="00965EDA">
        <w:rPr>
          <w:rFonts w:ascii="Times New Roman" w:hAnsi="Times New Roman" w:cs="Times New Roman"/>
          <w:lang w:val="en-US"/>
        </w:rPr>
        <w:t>measurement scale</w:t>
      </w:r>
      <w:r w:rsidR="004E12AB">
        <w:rPr>
          <w:rFonts w:ascii="Times New Roman" w:hAnsi="Times New Roman" w:cs="Times New Roman"/>
          <w:lang w:val="en-US"/>
        </w:rPr>
        <w:t xml:space="preserve"> for the social </w:t>
      </w:r>
      <w:r w:rsidR="00FD3A78">
        <w:rPr>
          <w:rFonts w:ascii="Times New Roman" w:hAnsi="Times New Roman" w:cs="Times New Roman"/>
          <w:lang w:val="en-US"/>
        </w:rPr>
        <w:t xml:space="preserve">and ecological </w:t>
      </w:r>
      <w:r w:rsidR="004E12AB">
        <w:rPr>
          <w:rFonts w:ascii="Times New Roman" w:hAnsi="Times New Roman" w:cs="Times New Roman"/>
          <w:lang w:val="en-US"/>
        </w:rPr>
        <w:t>components of the socio-ecological vulnerability score</w:t>
      </w:r>
      <w:r w:rsidR="00FD3A78">
        <w:rPr>
          <w:rFonts w:ascii="Times New Roman" w:hAnsi="Times New Roman" w:cs="Times New Roman"/>
          <w:lang w:val="en-US"/>
        </w:rPr>
        <w:t>, respectively</w:t>
      </w:r>
      <w:r w:rsidR="00965EDA">
        <w:rPr>
          <w:rFonts w:ascii="Times New Roman" w:hAnsi="Times New Roman" w:cs="Times New Roman"/>
          <w:lang w:val="en-US"/>
        </w:rPr>
        <w:t xml:space="preserve"> </w:t>
      </w:r>
      <w:commentRangeStart w:id="5"/>
      <w:r w:rsidR="00F57BCD" w:rsidRPr="00F57BCD">
        <w:rPr>
          <w:rFonts w:ascii="Times New Roman" w:hAnsi="Times New Roman" w:cs="Times New Roman"/>
          <w:lang w:val="en-US"/>
        </w:rPr>
        <w:t>(See SI for justifications of the selected indicators and proxies)</w:t>
      </w:r>
      <w:r w:rsidR="008B655F">
        <w:rPr>
          <w:rFonts w:ascii="Times New Roman" w:hAnsi="Times New Roman" w:cs="Times New Roman"/>
          <w:lang w:val="en-US"/>
        </w:rPr>
        <w:t xml:space="preserve">. </w:t>
      </w:r>
      <w:commentRangeEnd w:id="5"/>
      <w:r>
        <w:rPr>
          <w:rStyle w:val="Refdecomentario"/>
        </w:rPr>
        <w:commentReference w:id="5"/>
      </w:r>
    </w:p>
    <w:p w14:paraId="56DCC0DB" w14:textId="5740BB0B" w:rsidR="008C5BD6" w:rsidRDefault="00762BC8" w:rsidP="00965EDA">
      <w:pPr>
        <w:spacing w:line="360" w:lineRule="auto"/>
        <w:ind w:firstLine="708"/>
        <w:jc w:val="both"/>
        <w:rPr>
          <w:rFonts w:ascii="Times New Roman" w:hAnsi="Times New Roman" w:cs="Times New Roman"/>
          <w:lang w:val="en-US"/>
        </w:rPr>
      </w:pPr>
      <w:r>
        <w:rPr>
          <w:rFonts w:ascii="Times New Roman" w:hAnsi="Times New Roman" w:cs="Times New Roman"/>
          <w:lang w:val="en-US"/>
        </w:rPr>
        <w:t xml:space="preserve">Data </w:t>
      </w:r>
      <w:r w:rsidR="00DA5DCF">
        <w:rPr>
          <w:rFonts w:ascii="Times New Roman" w:hAnsi="Times New Roman" w:cs="Times New Roman"/>
          <w:lang w:val="en-US"/>
        </w:rPr>
        <w:t>to assess the</w:t>
      </w:r>
      <w:r>
        <w:rPr>
          <w:rFonts w:ascii="Times New Roman" w:hAnsi="Times New Roman" w:cs="Times New Roman"/>
          <w:lang w:val="en-US"/>
        </w:rPr>
        <w:t xml:space="preserve"> </w:t>
      </w:r>
      <w:r w:rsidR="00895351">
        <w:rPr>
          <w:rFonts w:ascii="Times New Roman" w:hAnsi="Times New Roman" w:cs="Times New Roman"/>
          <w:lang w:val="en-US"/>
        </w:rPr>
        <w:t xml:space="preserve">proxies </w:t>
      </w:r>
      <w:r w:rsidR="00DA5DCF">
        <w:rPr>
          <w:rFonts w:ascii="Times New Roman" w:hAnsi="Times New Roman" w:cs="Times New Roman"/>
          <w:lang w:val="en-US"/>
        </w:rPr>
        <w:t xml:space="preserve">for </w:t>
      </w:r>
      <w:r>
        <w:rPr>
          <w:rFonts w:ascii="Times New Roman" w:hAnsi="Times New Roman" w:cs="Times New Roman"/>
          <w:lang w:val="en-US"/>
        </w:rPr>
        <w:t xml:space="preserve">social adaptive capacity </w:t>
      </w:r>
      <w:r w:rsidR="00895351">
        <w:rPr>
          <w:rFonts w:ascii="Times New Roman" w:hAnsi="Times New Roman" w:cs="Times New Roman"/>
          <w:lang w:val="en-US"/>
        </w:rPr>
        <w:t xml:space="preserve">and social sensitivity </w:t>
      </w:r>
      <w:r>
        <w:rPr>
          <w:rFonts w:ascii="Times New Roman" w:hAnsi="Times New Roman" w:cs="Times New Roman"/>
          <w:lang w:val="en-US"/>
        </w:rPr>
        <w:t>was obtained from the database</w:t>
      </w:r>
      <w:r w:rsidR="0034704F">
        <w:rPr>
          <w:rFonts w:ascii="Times New Roman" w:hAnsi="Times New Roman" w:cs="Times New Roman"/>
          <w:lang w:val="en-US"/>
        </w:rPr>
        <w:t xml:space="preserve"> on fishing cooperatives</w:t>
      </w:r>
      <w:r>
        <w:rPr>
          <w:rFonts w:ascii="Times New Roman" w:hAnsi="Times New Roman" w:cs="Times New Roman"/>
          <w:lang w:val="en-US"/>
        </w:rPr>
        <w:t>.</w:t>
      </w:r>
      <w:r w:rsidR="007E1D08" w:rsidRPr="007E1D08">
        <w:t xml:space="preserve"> </w:t>
      </w:r>
      <w:r w:rsidR="007E1D08" w:rsidRPr="007E1D08">
        <w:rPr>
          <w:rFonts w:ascii="Times New Roman" w:hAnsi="Times New Roman" w:cs="Times New Roman"/>
          <w:lang w:val="en-US"/>
        </w:rPr>
        <w:t>We focus</w:t>
      </w:r>
      <w:r w:rsidR="007E1D08">
        <w:rPr>
          <w:rFonts w:ascii="Times New Roman" w:hAnsi="Times New Roman" w:cs="Times New Roman"/>
          <w:lang w:val="en-US"/>
        </w:rPr>
        <w:t>ed</w:t>
      </w:r>
      <w:r w:rsidR="007E1D08" w:rsidRPr="007E1D08">
        <w:rPr>
          <w:rFonts w:ascii="Times New Roman" w:hAnsi="Times New Roman" w:cs="Times New Roman"/>
          <w:lang w:val="en-US"/>
        </w:rPr>
        <w:t xml:space="preserve"> on changes in SST as the proxy for exposure to climate change since this has been described as the main </w:t>
      </w:r>
      <w:r w:rsidR="00C37AFA">
        <w:rPr>
          <w:rFonts w:ascii="Times New Roman" w:hAnsi="Times New Roman" w:cs="Times New Roman"/>
          <w:lang w:val="en-US"/>
        </w:rPr>
        <w:t>predictor</w:t>
      </w:r>
      <w:r w:rsidR="007E1D08" w:rsidRPr="007E1D08">
        <w:rPr>
          <w:rFonts w:ascii="Times New Roman" w:hAnsi="Times New Roman" w:cs="Times New Roman"/>
          <w:lang w:val="en-US"/>
        </w:rPr>
        <w:t xml:space="preserve"> of species migration </w:t>
      </w:r>
      <w:commentRangeStart w:id="6"/>
      <w:r w:rsidR="007E1D08" w:rsidRPr="007E1D08">
        <w:rPr>
          <w:rFonts w:ascii="Times New Roman" w:hAnsi="Times New Roman" w:cs="Times New Roman"/>
          <w:lang w:val="en-US"/>
        </w:rPr>
        <w:t xml:space="preserve">(Pinsky et al., 2013). </w:t>
      </w:r>
      <w:commentRangeEnd w:id="6"/>
      <w:r w:rsidR="007E1D08">
        <w:rPr>
          <w:rStyle w:val="Refdecomentario"/>
        </w:rPr>
        <w:commentReference w:id="6"/>
      </w:r>
      <w:commentRangeStart w:id="7"/>
      <w:r w:rsidR="0072668F">
        <w:rPr>
          <w:rFonts w:ascii="Times New Roman" w:hAnsi="Times New Roman" w:cs="Times New Roman"/>
          <w:lang w:val="en-US"/>
        </w:rPr>
        <w:t xml:space="preserve">To evaluate changes in SST we use projections on SST anomalies developed by NASA. </w:t>
      </w:r>
      <w:commentRangeEnd w:id="7"/>
      <w:r w:rsidR="0072668F">
        <w:rPr>
          <w:rStyle w:val="Refdecomentario"/>
        </w:rPr>
        <w:commentReference w:id="7"/>
      </w:r>
      <w:r w:rsidR="0014569C">
        <w:rPr>
          <w:rFonts w:ascii="Times New Roman" w:hAnsi="Times New Roman" w:cs="Times New Roman"/>
          <w:lang w:val="en-US"/>
        </w:rPr>
        <w:t>T</w:t>
      </w:r>
      <w:r w:rsidR="008A294E">
        <w:rPr>
          <w:rFonts w:ascii="Times New Roman" w:hAnsi="Times New Roman" w:cs="Times New Roman"/>
          <w:lang w:val="en-US"/>
        </w:rPr>
        <w:t>o compute values for ecological sensitivity we complement</w:t>
      </w:r>
      <w:r w:rsidR="00632BE8">
        <w:rPr>
          <w:rFonts w:ascii="Times New Roman" w:hAnsi="Times New Roman" w:cs="Times New Roman"/>
          <w:lang w:val="en-US"/>
        </w:rPr>
        <w:t>ed</w:t>
      </w:r>
      <w:r w:rsidR="008A294E">
        <w:rPr>
          <w:rFonts w:ascii="Times New Roman" w:hAnsi="Times New Roman" w:cs="Times New Roman"/>
          <w:lang w:val="en-US"/>
        </w:rPr>
        <w:t xml:space="preserve"> information in the cooperatives database with species-specific vulnerability indexes published </w:t>
      </w:r>
      <w:r w:rsidR="0034704F">
        <w:rPr>
          <w:rFonts w:ascii="Times New Roman" w:hAnsi="Times New Roman" w:cs="Times New Roman"/>
          <w:lang w:val="en-US"/>
        </w:rPr>
        <w:t>by</w:t>
      </w:r>
      <w:r w:rsidR="008A294E">
        <w:rPr>
          <w:rFonts w:ascii="Times New Roman" w:hAnsi="Times New Roman" w:cs="Times New Roman"/>
          <w:lang w:val="en-US"/>
        </w:rPr>
        <w:t xml:space="preserve"> Jones and Cheung</w:t>
      </w:r>
      <w:r w:rsidR="009A4C70">
        <w:rPr>
          <w:rFonts w:ascii="Times New Roman" w:hAnsi="Times New Roman" w:cs="Times New Roman"/>
          <w:lang w:val="en-US"/>
        </w:rPr>
        <w:t xml:space="preserve"> (</w:t>
      </w:r>
      <w:r w:rsidR="00AE7423">
        <w:rPr>
          <w:rFonts w:ascii="Times New Roman" w:hAnsi="Times New Roman" w:cs="Times New Roman"/>
          <w:lang w:val="en-US"/>
        </w:rPr>
        <w:t>2017</w:t>
      </w:r>
      <w:r w:rsidR="009A4C70">
        <w:rPr>
          <w:rFonts w:ascii="Times New Roman" w:hAnsi="Times New Roman" w:cs="Times New Roman"/>
          <w:lang w:val="en-US"/>
        </w:rPr>
        <w:t>)</w:t>
      </w:r>
      <w:r w:rsidR="00654EDA">
        <w:rPr>
          <w:rFonts w:ascii="Times New Roman" w:hAnsi="Times New Roman" w:cs="Times New Roman"/>
          <w:lang w:val="en-US"/>
        </w:rPr>
        <w:t xml:space="preserve"> and information on habitat </w:t>
      </w:r>
      <w:r w:rsidR="00632BE8">
        <w:rPr>
          <w:rFonts w:ascii="Times New Roman" w:hAnsi="Times New Roman" w:cs="Times New Roman"/>
          <w:lang w:val="en-US"/>
        </w:rPr>
        <w:t>vulnerability</w:t>
      </w:r>
      <w:r w:rsidR="00654EDA">
        <w:rPr>
          <w:rFonts w:ascii="Times New Roman" w:hAnsi="Times New Roman" w:cs="Times New Roman"/>
          <w:lang w:val="en-US"/>
        </w:rPr>
        <w:t xml:space="preserve"> from Halpern</w:t>
      </w:r>
      <w:r w:rsidR="007E1D08">
        <w:rPr>
          <w:rFonts w:ascii="Times New Roman" w:hAnsi="Times New Roman" w:cs="Times New Roman"/>
          <w:lang w:val="en-US"/>
        </w:rPr>
        <w:t xml:space="preserve"> et al.</w:t>
      </w:r>
      <w:r w:rsidR="00B36519">
        <w:rPr>
          <w:rFonts w:ascii="Times New Roman" w:hAnsi="Times New Roman" w:cs="Times New Roman"/>
          <w:lang w:val="en-US"/>
        </w:rPr>
        <w:t xml:space="preserve"> (</w:t>
      </w:r>
      <w:r w:rsidR="007E1D08">
        <w:rPr>
          <w:rFonts w:ascii="Times New Roman" w:hAnsi="Times New Roman" w:cs="Times New Roman"/>
          <w:lang w:val="en-US"/>
        </w:rPr>
        <w:t>2007</w:t>
      </w:r>
      <w:r w:rsidR="00654EDA">
        <w:rPr>
          <w:rFonts w:ascii="Times New Roman" w:hAnsi="Times New Roman" w:cs="Times New Roman"/>
          <w:lang w:val="en-US"/>
        </w:rPr>
        <w:t>)</w:t>
      </w:r>
      <w:r w:rsidR="008A294E">
        <w:rPr>
          <w:rFonts w:ascii="Times New Roman" w:hAnsi="Times New Roman" w:cs="Times New Roman"/>
          <w:lang w:val="en-US"/>
        </w:rPr>
        <w:t xml:space="preserve">. </w:t>
      </w:r>
      <w:r w:rsidR="00654EDA">
        <w:rPr>
          <w:rFonts w:ascii="Times New Roman" w:hAnsi="Times New Roman" w:cs="Times New Roman"/>
          <w:lang w:val="en-US"/>
        </w:rPr>
        <w:t xml:space="preserve"> </w:t>
      </w:r>
      <w:r w:rsidR="0034704F">
        <w:rPr>
          <w:rFonts w:ascii="Times New Roman" w:hAnsi="Times New Roman" w:cs="Times New Roman"/>
          <w:lang w:val="en-US"/>
        </w:rPr>
        <w:t>Jones and Cheung</w:t>
      </w:r>
      <w:r w:rsidR="009A4C70">
        <w:rPr>
          <w:rFonts w:ascii="Times New Roman" w:hAnsi="Times New Roman" w:cs="Times New Roman"/>
          <w:lang w:val="en-US"/>
        </w:rPr>
        <w:t xml:space="preserve"> (2017) </w:t>
      </w:r>
      <w:r w:rsidR="0034704F">
        <w:rPr>
          <w:rFonts w:ascii="Times New Roman" w:hAnsi="Times New Roman" w:cs="Times New Roman"/>
          <w:lang w:val="en-US"/>
        </w:rPr>
        <w:t>use</w:t>
      </w:r>
      <w:r w:rsidR="009A4C70">
        <w:rPr>
          <w:rFonts w:ascii="Times New Roman" w:hAnsi="Times New Roman" w:cs="Times New Roman"/>
          <w:lang w:val="en-US"/>
        </w:rPr>
        <w:t>d</w:t>
      </w:r>
      <w:r w:rsidR="0034704F">
        <w:rPr>
          <w:rFonts w:ascii="Times New Roman" w:hAnsi="Times New Roman" w:cs="Times New Roman"/>
          <w:lang w:val="en-US"/>
        </w:rPr>
        <w:t xml:space="preserve"> </w:t>
      </w:r>
      <w:r w:rsidR="0034704F" w:rsidRPr="0034704F">
        <w:rPr>
          <w:rFonts w:ascii="Times New Roman" w:hAnsi="Times New Roman" w:cs="Times New Roman"/>
          <w:lang w:val="en-US"/>
        </w:rPr>
        <w:t>species’ biological</w:t>
      </w:r>
      <w:r w:rsidR="0094513F">
        <w:rPr>
          <w:rFonts w:ascii="Times New Roman" w:hAnsi="Times New Roman" w:cs="Times New Roman"/>
          <w:lang w:val="en-US"/>
        </w:rPr>
        <w:t xml:space="preserve"> and ecological</w:t>
      </w:r>
      <w:r w:rsidR="0034704F" w:rsidRPr="0034704F">
        <w:rPr>
          <w:rFonts w:ascii="Times New Roman" w:hAnsi="Times New Roman" w:cs="Times New Roman"/>
          <w:lang w:val="en-US"/>
        </w:rPr>
        <w:t xml:space="preserve"> traits </w:t>
      </w:r>
      <w:r w:rsidR="0034704F">
        <w:rPr>
          <w:rFonts w:ascii="Times New Roman" w:hAnsi="Times New Roman" w:cs="Times New Roman"/>
          <w:lang w:val="en-US"/>
        </w:rPr>
        <w:t xml:space="preserve">to </w:t>
      </w:r>
      <w:r w:rsidR="00E24FE1">
        <w:rPr>
          <w:rFonts w:ascii="Times New Roman" w:hAnsi="Times New Roman" w:cs="Times New Roman"/>
          <w:lang w:val="en-US"/>
        </w:rPr>
        <w:t>characterize</w:t>
      </w:r>
      <w:r w:rsidR="0034704F">
        <w:rPr>
          <w:rFonts w:ascii="Times New Roman" w:hAnsi="Times New Roman" w:cs="Times New Roman"/>
          <w:lang w:val="en-US"/>
        </w:rPr>
        <w:t xml:space="preserve"> species</w:t>
      </w:r>
      <w:r w:rsidR="00E24FE1">
        <w:rPr>
          <w:rFonts w:ascii="Times New Roman" w:hAnsi="Times New Roman" w:cs="Times New Roman"/>
          <w:lang w:val="en-US"/>
        </w:rPr>
        <w:t xml:space="preserve"> vulnerability</w:t>
      </w:r>
      <w:r w:rsidR="009A4C70">
        <w:rPr>
          <w:rFonts w:ascii="Times New Roman" w:hAnsi="Times New Roman" w:cs="Times New Roman"/>
          <w:lang w:val="en-US"/>
        </w:rPr>
        <w:t xml:space="preserve"> to</w:t>
      </w:r>
      <w:r w:rsidR="00420D03">
        <w:rPr>
          <w:rFonts w:ascii="Times New Roman" w:hAnsi="Times New Roman" w:cs="Times New Roman"/>
          <w:lang w:val="en-US"/>
        </w:rPr>
        <w:t xml:space="preserve"> impacts of</w:t>
      </w:r>
      <w:r w:rsidR="009A4C70">
        <w:rPr>
          <w:rFonts w:ascii="Times New Roman" w:hAnsi="Times New Roman" w:cs="Times New Roman"/>
          <w:lang w:val="en-US"/>
        </w:rPr>
        <w:t xml:space="preserve"> climate change</w:t>
      </w:r>
      <w:r w:rsidR="00420D03">
        <w:rPr>
          <w:rFonts w:ascii="Times New Roman" w:hAnsi="Times New Roman" w:cs="Times New Roman"/>
          <w:lang w:val="en-US"/>
        </w:rPr>
        <w:t>, including changes in sea surface</w:t>
      </w:r>
      <w:r w:rsidR="00632BE8">
        <w:rPr>
          <w:rFonts w:ascii="Times New Roman" w:hAnsi="Times New Roman" w:cs="Times New Roman"/>
          <w:lang w:val="en-US"/>
        </w:rPr>
        <w:t xml:space="preserve"> temperature</w:t>
      </w:r>
      <w:r w:rsidR="00420D03">
        <w:rPr>
          <w:rFonts w:ascii="Times New Roman" w:hAnsi="Times New Roman" w:cs="Times New Roman"/>
          <w:lang w:val="en-US"/>
        </w:rPr>
        <w:t xml:space="preserve">. They applied a fuzzy logic </w:t>
      </w:r>
      <w:r w:rsidR="009A4C70">
        <w:rPr>
          <w:rFonts w:ascii="Times New Roman" w:hAnsi="Times New Roman" w:cs="Times New Roman"/>
          <w:lang w:val="en-US"/>
        </w:rPr>
        <w:t xml:space="preserve">approach </w:t>
      </w:r>
      <w:r w:rsidR="00420D03">
        <w:rPr>
          <w:rFonts w:ascii="Times New Roman" w:hAnsi="Times New Roman" w:cs="Times New Roman"/>
          <w:lang w:val="en-US"/>
        </w:rPr>
        <w:t xml:space="preserve">to </w:t>
      </w:r>
      <w:r w:rsidR="009A4C70">
        <w:rPr>
          <w:rFonts w:ascii="Times New Roman" w:hAnsi="Times New Roman" w:cs="Times New Roman"/>
          <w:lang w:val="en-US"/>
        </w:rPr>
        <w:t>account for uncertainty coming from both traits’ values and the link between traits and vulnerability. Halpern et el.</w:t>
      </w:r>
      <w:r w:rsidR="007E1D08">
        <w:rPr>
          <w:rFonts w:ascii="Times New Roman" w:hAnsi="Times New Roman" w:cs="Times New Roman"/>
          <w:lang w:val="en-US"/>
        </w:rPr>
        <w:t xml:space="preserve"> (</w:t>
      </w:r>
      <w:r w:rsidR="001F4EFB">
        <w:rPr>
          <w:rFonts w:ascii="Times New Roman" w:hAnsi="Times New Roman" w:cs="Times New Roman"/>
          <w:lang w:val="en-US"/>
        </w:rPr>
        <w:t>2007</w:t>
      </w:r>
      <w:r w:rsidR="007E1D08">
        <w:rPr>
          <w:rFonts w:ascii="Times New Roman" w:hAnsi="Times New Roman" w:cs="Times New Roman"/>
          <w:lang w:val="en-US"/>
        </w:rPr>
        <w:t>)</w:t>
      </w:r>
      <w:r w:rsidR="001F4EFB">
        <w:rPr>
          <w:rFonts w:ascii="Times New Roman" w:hAnsi="Times New Roman" w:cs="Times New Roman"/>
          <w:lang w:val="en-US"/>
        </w:rPr>
        <w:t xml:space="preserve"> quantified the impacts </w:t>
      </w:r>
      <w:r w:rsidR="007E1D08">
        <w:rPr>
          <w:rFonts w:ascii="Times New Roman" w:hAnsi="Times New Roman" w:cs="Times New Roman"/>
          <w:lang w:val="en-US"/>
        </w:rPr>
        <w:t xml:space="preserve">of </w:t>
      </w:r>
      <w:r w:rsidR="001F4EFB">
        <w:rPr>
          <w:rFonts w:ascii="Times New Roman" w:hAnsi="Times New Roman" w:cs="Times New Roman"/>
          <w:lang w:val="en-US"/>
        </w:rPr>
        <w:t>anthropogenic stressors</w:t>
      </w:r>
      <w:r w:rsidR="007E1D08">
        <w:rPr>
          <w:rFonts w:ascii="Times New Roman" w:hAnsi="Times New Roman" w:cs="Times New Roman"/>
          <w:lang w:val="en-US"/>
        </w:rPr>
        <w:t xml:space="preserve">, including </w:t>
      </w:r>
      <w:r w:rsidR="00632BE8">
        <w:rPr>
          <w:rFonts w:ascii="Times New Roman" w:hAnsi="Times New Roman" w:cs="Times New Roman"/>
          <w:lang w:val="en-US"/>
        </w:rPr>
        <w:t>climate change</w:t>
      </w:r>
      <w:r w:rsidR="007E1D08">
        <w:rPr>
          <w:rFonts w:ascii="Times New Roman" w:hAnsi="Times New Roman" w:cs="Times New Roman"/>
          <w:lang w:val="en-US"/>
        </w:rPr>
        <w:t>,</w:t>
      </w:r>
      <w:r w:rsidR="001F4EFB">
        <w:rPr>
          <w:rFonts w:ascii="Times New Roman" w:hAnsi="Times New Roman" w:cs="Times New Roman"/>
          <w:lang w:val="en-US"/>
        </w:rPr>
        <w:t xml:space="preserve"> on </w:t>
      </w:r>
      <w:r w:rsidR="007E1D08">
        <w:rPr>
          <w:rFonts w:ascii="Times New Roman" w:hAnsi="Times New Roman" w:cs="Times New Roman"/>
          <w:lang w:val="en-US"/>
        </w:rPr>
        <w:t xml:space="preserve">different </w:t>
      </w:r>
      <w:r w:rsidR="001F4EFB">
        <w:rPr>
          <w:rFonts w:ascii="Times New Roman" w:hAnsi="Times New Roman" w:cs="Times New Roman"/>
          <w:lang w:val="en-US"/>
        </w:rPr>
        <w:t xml:space="preserve">marine ecosystems </w:t>
      </w:r>
      <w:r w:rsidR="007E1D08">
        <w:rPr>
          <w:rFonts w:ascii="Times New Roman" w:hAnsi="Times New Roman" w:cs="Times New Roman"/>
          <w:lang w:val="en-US"/>
        </w:rPr>
        <w:t xml:space="preserve">by surveying experts around the world. </w:t>
      </w:r>
      <w:commentRangeStart w:id="8"/>
      <w:r w:rsidR="00632BE8">
        <w:rPr>
          <w:rFonts w:ascii="Times New Roman" w:hAnsi="Times New Roman" w:cs="Times New Roman"/>
          <w:lang w:val="en-US"/>
        </w:rPr>
        <w:t>We use</w:t>
      </w:r>
      <w:r w:rsidR="00582C79">
        <w:rPr>
          <w:rFonts w:ascii="Times New Roman" w:hAnsi="Times New Roman" w:cs="Times New Roman"/>
          <w:lang w:val="en-US"/>
        </w:rPr>
        <w:t>d</w:t>
      </w:r>
      <w:r w:rsidR="00632BE8">
        <w:rPr>
          <w:rFonts w:ascii="Times New Roman" w:hAnsi="Times New Roman" w:cs="Times New Roman"/>
          <w:lang w:val="en-US"/>
        </w:rPr>
        <w:t xml:space="preserve"> their vulnerability scor</w:t>
      </w:r>
      <w:r w:rsidR="00582C79">
        <w:rPr>
          <w:rFonts w:ascii="Times New Roman" w:hAnsi="Times New Roman" w:cs="Times New Roman"/>
          <w:lang w:val="en-US"/>
        </w:rPr>
        <w:t>es for</w:t>
      </w:r>
      <w:r w:rsidR="00B36519">
        <w:rPr>
          <w:rFonts w:ascii="Times New Roman" w:hAnsi="Times New Roman" w:cs="Times New Roman"/>
          <w:lang w:val="en-US"/>
        </w:rPr>
        <w:t xml:space="preserve"> changes in sea level, sea temperature, acidification and </w:t>
      </w:r>
      <w:r w:rsidR="006655C4">
        <w:rPr>
          <w:rFonts w:ascii="Times New Roman" w:hAnsi="Times New Roman" w:cs="Times New Roman"/>
          <w:lang w:val="en-US"/>
        </w:rPr>
        <w:t>ozone depletion</w:t>
      </w:r>
      <w:commentRangeEnd w:id="8"/>
      <w:r w:rsidR="006655C4">
        <w:rPr>
          <w:rStyle w:val="Refdecomentario"/>
        </w:rPr>
        <w:commentReference w:id="8"/>
      </w:r>
      <w:r w:rsidR="00582C79">
        <w:rPr>
          <w:rFonts w:ascii="Times New Roman" w:hAnsi="Times New Roman" w:cs="Times New Roman"/>
          <w:lang w:val="en-US"/>
        </w:rPr>
        <w:t xml:space="preserve">, built by considering the scale, frequency, functional impact, resistance, </w:t>
      </w:r>
      <w:commentRangeStart w:id="9"/>
      <w:r w:rsidR="00582C79">
        <w:rPr>
          <w:rFonts w:ascii="Times New Roman" w:hAnsi="Times New Roman" w:cs="Times New Roman"/>
          <w:lang w:val="en-US"/>
        </w:rPr>
        <w:t xml:space="preserve">recovery time </w:t>
      </w:r>
      <w:commentRangeEnd w:id="9"/>
      <w:r w:rsidR="00582C79">
        <w:rPr>
          <w:rStyle w:val="Refdecomentario"/>
        </w:rPr>
        <w:commentReference w:id="9"/>
      </w:r>
      <w:r w:rsidR="00582C79">
        <w:rPr>
          <w:rFonts w:ascii="Times New Roman" w:hAnsi="Times New Roman" w:cs="Times New Roman"/>
          <w:lang w:val="en-US"/>
        </w:rPr>
        <w:t>and certainty of each stressor</w:t>
      </w:r>
      <w:r w:rsidR="006655C4">
        <w:rPr>
          <w:rFonts w:ascii="Times New Roman" w:hAnsi="Times New Roman" w:cs="Times New Roman"/>
          <w:lang w:val="en-US"/>
        </w:rPr>
        <w:t>.</w:t>
      </w:r>
      <w:r w:rsidR="00632BE8">
        <w:rPr>
          <w:rFonts w:ascii="Times New Roman" w:hAnsi="Times New Roman" w:cs="Times New Roman"/>
          <w:lang w:val="en-US"/>
        </w:rPr>
        <w:t xml:space="preserve"> </w:t>
      </w:r>
      <w:r w:rsidR="00A0663F">
        <w:rPr>
          <w:rFonts w:ascii="Times New Roman" w:hAnsi="Times New Roman" w:cs="Times New Roman"/>
          <w:lang w:val="en-US"/>
        </w:rPr>
        <w:t>Finally, t</w:t>
      </w:r>
      <w:r w:rsidR="00654EDA">
        <w:rPr>
          <w:rFonts w:ascii="Times New Roman" w:hAnsi="Times New Roman" w:cs="Times New Roman"/>
          <w:lang w:val="en-US"/>
        </w:rPr>
        <w:t>o evaluate ecological recovery potential, we use</w:t>
      </w:r>
      <w:r w:rsidR="00512D4F">
        <w:rPr>
          <w:rFonts w:ascii="Times New Roman" w:hAnsi="Times New Roman" w:cs="Times New Roman"/>
          <w:lang w:val="en-US"/>
        </w:rPr>
        <w:t>d</w:t>
      </w:r>
      <w:r w:rsidR="00654EDA">
        <w:rPr>
          <w:rFonts w:ascii="Times New Roman" w:hAnsi="Times New Roman" w:cs="Times New Roman"/>
          <w:lang w:val="en-US"/>
        </w:rPr>
        <w:t xml:space="preserve"> information in the cooperatives database along with </w:t>
      </w:r>
      <w:r w:rsidR="00512D4F">
        <w:rPr>
          <w:rFonts w:ascii="Times New Roman" w:hAnsi="Times New Roman" w:cs="Times New Roman"/>
          <w:lang w:val="en-US"/>
        </w:rPr>
        <w:t xml:space="preserve">the scores for </w:t>
      </w:r>
      <w:commentRangeStart w:id="10"/>
      <w:r w:rsidR="00512D4F">
        <w:rPr>
          <w:rFonts w:ascii="Times New Roman" w:hAnsi="Times New Roman" w:cs="Times New Roman"/>
          <w:lang w:val="en-US"/>
        </w:rPr>
        <w:t xml:space="preserve">recovery time per ecosystem </w:t>
      </w:r>
      <w:commentRangeEnd w:id="10"/>
      <w:r w:rsidR="00044B88">
        <w:rPr>
          <w:rStyle w:val="Refdecomentario"/>
        </w:rPr>
        <w:commentReference w:id="10"/>
      </w:r>
      <w:r w:rsidR="00044B88">
        <w:rPr>
          <w:rFonts w:ascii="Times New Roman" w:hAnsi="Times New Roman" w:cs="Times New Roman"/>
          <w:lang w:val="en-US"/>
        </w:rPr>
        <w:t xml:space="preserve">developed </w:t>
      </w:r>
      <w:r w:rsidR="00044B88">
        <w:rPr>
          <w:rFonts w:ascii="Times New Roman" w:hAnsi="Times New Roman" w:cs="Times New Roman"/>
          <w:lang w:val="en-US"/>
        </w:rPr>
        <w:lastRenderedPageBreak/>
        <w:t xml:space="preserve">by </w:t>
      </w:r>
      <w:r w:rsidR="00512D4F">
        <w:rPr>
          <w:rFonts w:ascii="Times New Roman" w:hAnsi="Times New Roman" w:cs="Times New Roman"/>
          <w:lang w:val="en-US"/>
        </w:rPr>
        <w:t>Halpern et al</w:t>
      </w:r>
      <w:r w:rsidR="00654EDA">
        <w:rPr>
          <w:rFonts w:ascii="Times New Roman" w:hAnsi="Times New Roman" w:cs="Times New Roman"/>
          <w:lang w:val="en-US"/>
        </w:rPr>
        <w:t>.</w:t>
      </w:r>
      <w:r w:rsidR="00512D4F">
        <w:rPr>
          <w:rFonts w:ascii="Times New Roman" w:hAnsi="Times New Roman" w:cs="Times New Roman"/>
          <w:lang w:val="en-US"/>
        </w:rPr>
        <w:t xml:space="preserve"> 2007.  </w:t>
      </w:r>
      <w:commentRangeStart w:id="11"/>
      <w:r w:rsidR="008C5BD6">
        <w:rPr>
          <w:rFonts w:ascii="Times New Roman" w:hAnsi="Times New Roman" w:cs="Times New Roman"/>
          <w:lang w:val="en-US"/>
        </w:rPr>
        <w:t>Because a higher recovery time means a lower recovery potential, we transformed the recovery time as follows:</w:t>
      </w:r>
    </w:p>
    <w:p w14:paraId="68D7575A" w14:textId="32A04B7C" w:rsidR="008C5BD6" w:rsidRDefault="008C5BD6" w:rsidP="00965EDA">
      <w:pPr>
        <w:spacing w:line="360" w:lineRule="auto"/>
        <w:jc w:val="both"/>
        <w:rPr>
          <w:rFonts w:ascii="Times New Roman" w:hAnsi="Times New Roman" w:cs="Times New Roman"/>
          <w:lang w:val="en-US"/>
        </w:rPr>
      </w:pPr>
      <m:oMath>
        <m:r>
          <w:rPr>
            <w:rFonts w:ascii="Cambria Math" w:hAnsi="Cambria Math" w:cs="Times New Roman"/>
            <w:lang w:val="en-US"/>
          </w:rPr>
          <m:t>Proxy of ecosyste</m:t>
        </m:r>
        <m:sSup>
          <m:sSupPr>
            <m:ctrlPr>
              <w:rPr>
                <w:rFonts w:ascii="Cambria Math" w:hAnsi="Cambria Math" w:cs="Times New Roman"/>
                <w:i/>
                <w:lang w:val="en-US"/>
              </w:rPr>
            </m:ctrlPr>
          </m:sSupPr>
          <m:e>
            <m:r>
              <w:rPr>
                <w:rFonts w:ascii="Cambria Math" w:hAnsi="Cambria Math" w:cs="Times New Roman"/>
                <w:lang w:val="en-US"/>
              </w:rPr>
              <m:t>m</m:t>
            </m:r>
          </m:e>
          <m:sup>
            <m:r>
              <w:rPr>
                <w:rFonts w:ascii="Cambria Math" w:hAnsi="Cambria Math" w:cs="Times New Roman"/>
                <w:lang w:val="en-US"/>
              </w:rPr>
              <m:t>'</m:t>
            </m:r>
          </m:sup>
        </m:sSup>
        <m:r>
          <w:rPr>
            <w:rFonts w:ascii="Cambria Math" w:hAnsi="Cambria Math" w:cs="Times New Roman"/>
            <w:lang w:val="en-US"/>
          </w:rPr>
          <m:t>srecovery time=1-</m:t>
        </m:r>
        <m:f>
          <m:fPr>
            <m:ctrlPr>
              <w:rPr>
                <w:rFonts w:ascii="Cambria Math" w:hAnsi="Cambria Math" w:cs="Times New Roman"/>
                <w:i/>
                <w:lang w:val="en-US"/>
              </w:rPr>
            </m:ctrlPr>
          </m:fPr>
          <m:num>
            <m:sSub>
              <m:sSubPr>
                <m:ctrlPr>
                  <w:rPr>
                    <w:rFonts w:ascii="Cambria Math" w:hAnsi="Cambria Math" w:cs="Times New Roman"/>
                    <w:i/>
                    <w:lang w:val="en-US"/>
                  </w:rPr>
                </m:ctrlPr>
              </m:sSubPr>
              <m:e>
                <m:r>
                  <w:rPr>
                    <w:rFonts w:ascii="Cambria Math" w:hAnsi="Cambria Math" w:cs="Times New Roman"/>
                    <w:lang w:val="en-US"/>
                  </w:rPr>
                  <m:t xml:space="preserve">Recovery time </m:t>
                </m:r>
              </m:e>
              <m:sub>
                <m:r>
                  <w:rPr>
                    <w:rFonts w:ascii="Cambria Math" w:hAnsi="Cambria Math" w:cs="Times New Roman"/>
                    <w:lang w:val="en-US"/>
                  </w:rPr>
                  <m:t>i</m:t>
                </m:r>
              </m:sub>
            </m:sSub>
          </m:num>
          <m:den>
            <m:sSub>
              <m:sSubPr>
                <m:ctrlPr>
                  <w:rPr>
                    <w:rFonts w:ascii="Cambria Math" w:hAnsi="Cambria Math" w:cs="Times New Roman"/>
                    <w:i/>
                    <w:lang w:val="en-US"/>
                  </w:rPr>
                </m:ctrlPr>
              </m:sSubPr>
              <m:e>
                <m:r>
                  <w:rPr>
                    <w:rFonts w:ascii="Cambria Math" w:hAnsi="Cambria Math" w:cs="Times New Roman"/>
                    <w:lang w:val="en-US"/>
                  </w:rPr>
                  <m:t xml:space="preserve">Recovery time </m:t>
                </m:r>
              </m:e>
              <m:sub>
                <m:r>
                  <w:rPr>
                    <w:rFonts w:ascii="Cambria Math" w:hAnsi="Cambria Math" w:cs="Times New Roman"/>
                    <w:lang w:val="en-US"/>
                  </w:rPr>
                  <m:t>max</m:t>
                </m:r>
              </m:sub>
            </m:sSub>
          </m:den>
        </m:f>
      </m:oMath>
      <w:r>
        <w:rPr>
          <w:rFonts w:ascii="Times New Roman" w:hAnsi="Times New Roman" w:cs="Times New Roman"/>
          <w:lang w:val="en-US"/>
        </w:rPr>
        <w:t xml:space="preserve"> </w:t>
      </w:r>
    </w:p>
    <w:p w14:paraId="62951289" w14:textId="7DE9B3A6" w:rsidR="008C5BD6" w:rsidRPr="008C5BD6" w:rsidRDefault="008C5BD6" w:rsidP="00965EDA">
      <w:pPr>
        <w:spacing w:line="360" w:lineRule="auto"/>
        <w:ind w:firstLine="708"/>
        <w:jc w:val="both"/>
        <w:rPr>
          <w:rFonts w:ascii="Times New Roman" w:hAnsi="Times New Roman" w:cs="Times New Roman"/>
          <w:lang w:val="en-US"/>
        </w:rPr>
      </w:pPr>
      <w:r w:rsidRPr="008C5BD6">
        <w:rPr>
          <w:rFonts w:ascii="Times New Roman" w:hAnsi="Times New Roman" w:cs="Times New Roman"/>
          <w:lang w:val="en-US"/>
        </w:rPr>
        <w:t>Where</w:t>
      </w:r>
      <w:r w:rsidRPr="008C5BD6">
        <w:rPr>
          <w:rFonts w:ascii="Times New Roman" w:hAnsi="Times New Roman" w:cs="Times New Roman"/>
          <w:i/>
          <w:lang w:val="en-US"/>
        </w:rPr>
        <w:t xml:space="preserve"> </w:t>
      </w:r>
      <w:proofErr w:type="spellStart"/>
      <w:r w:rsidRPr="008C5BD6">
        <w:rPr>
          <w:rFonts w:ascii="Times New Roman" w:hAnsi="Times New Roman" w:cs="Times New Roman"/>
          <w:i/>
          <w:lang w:val="en-US"/>
        </w:rPr>
        <w:t>i</w:t>
      </w:r>
      <w:proofErr w:type="spellEnd"/>
      <w:r w:rsidRPr="008C5BD6">
        <w:rPr>
          <w:rFonts w:ascii="Times New Roman" w:hAnsi="Times New Roman" w:cs="Times New Roman"/>
          <w:lang w:val="en-US"/>
        </w:rPr>
        <w:t xml:space="preserve"> represent the different ecosystems </w:t>
      </w:r>
      <w:r>
        <w:rPr>
          <w:rFonts w:ascii="Times New Roman" w:hAnsi="Times New Roman" w:cs="Times New Roman"/>
          <w:lang w:val="en-US"/>
        </w:rPr>
        <w:t xml:space="preserve">and </w:t>
      </w:r>
      <w:r w:rsidRPr="008C5BD6">
        <w:rPr>
          <w:rFonts w:ascii="Times New Roman" w:hAnsi="Times New Roman" w:cs="Times New Roman"/>
          <w:i/>
          <w:lang w:val="en-US"/>
        </w:rPr>
        <w:t>max</w:t>
      </w:r>
      <w:r>
        <w:rPr>
          <w:rFonts w:ascii="Times New Roman" w:hAnsi="Times New Roman" w:cs="Times New Roman"/>
          <w:i/>
          <w:lang w:val="en-US"/>
        </w:rPr>
        <w:t xml:space="preserve"> </w:t>
      </w:r>
      <w:r w:rsidRPr="008C5BD6">
        <w:rPr>
          <w:rFonts w:ascii="Times New Roman" w:hAnsi="Times New Roman" w:cs="Times New Roman"/>
          <w:lang w:val="en-US"/>
        </w:rPr>
        <w:t>represent</w:t>
      </w:r>
      <w:r>
        <w:rPr>
          <w:rFonts w:ascii="Times New Roman" w:hAnsi="Times New Roman" w:cs="Times New Roman"/>
          <w:lang w:val="en-US"/>
        </w:rPr>
        <w:t xml:space="preserve"> the soft benthic ecosystems which is the one with highest recovery time score based on Halpern et al. (2007).</w:t>
      </w:r>
      <w:commentRangeEnd w:id="11"/>
      <w:r w:rsidR="00EC2DE4">
        <w:rPr>
          <w:rStyle w:val="Refdecomentario"/>
        </w:rPr>
        <w:commentReference w:id="11"/>
      </w:r>
    </w:p>
    <w:p w14:paraId="50ABB290" w14:textId="77777777" w:rsidR="008C5BD6" w:rsidRDefault="008C5BD6" w:rsidP="00965EDA">
      <w:pPr>
        <w:spacing w:line="360" w:lineRule="auto"/>
        <w:ind w:firstLine="708"/>
        <w:jc w:val="both"/>
        <w:rPr>
          <w:rFonts w:ascii="Times New Roman" w:hAnsi="Times New Roman" w:cs="Times New Roman"/>
          <w:b/>
          <w:lang w:val="en-US"/>
        </w:rPr>
      </w:pPr>
    </w:p>
    <w:p w14:paraId="1E73828C" w14:textId="4A7CAD83" w:rsidR="00977E3E" w:rsidRDefault="008D231C" w:rsidP="00965EDA">
      <w:pPr>
        <w:spacing w:line="360" w:lineRule="auto"/>
        <w:ind w:firstLine="708"/>
        <w:jc w:val="both"/>
        <w:rPr>
          <w:rFonts w:ascii="Times New Roman" w:hAnsi="Times New Roman" w:cs="Times New Roman"/>
          <w:lang w:val="en-US"/>
        </w:rPr>
      </w:pPr>
      <w:r>
        <w:rPr>
          <w:rFonts w:ascii="Times New Roman" w:hAnsi="Times New Roman" w:cs="Times New Roman"/>
          <w:lang w:val="en-US"/>
        </w:rPr>
        <w:t xml:space="preserve">We </w:t>
      </w:r>
      <w:r w:rsidR="00F11D9B">
        <w:rPr>
          <w:rFonts w:ascii="Times New Roman" w:hAnsi="Times New Roman" w:cs="Times New Roman"/>
          <w:lang w:val="en-US"/>
        </w:rPr>
        <w:t>normalized</w:t>
      </w:r>
      <w:r>
        <w:rPr>
          <w:rFonts w:ascii="Times New Roman" w:hAnsi="Times New Roman" w:cs="Times New Roman"/>
          <w:lang w:val="en-US"/>
        </w:rPr>
        <w:t xml:space="preserve"> all the</w:t>
      </w:r>
      <w:r w:rsidR="00567E5E">
        <w:rPr>
          <w:rFonts w:ascii="Times New Roman" w:hAnsi="Times New Roman" w:cs="Times New Roman"/>
          <w:lang w:val="en-US"/>
        </w:rPr>
        <w:t xml:space="preserve"> values</w:t>
      </w:r>
      <w:r w:rsidR="002975CF">
        <w:rPr>
          <w:rFonts w:ascii="Times New Roman" w:hAnsi="Times New Roman" w:cs="Times New Roman"/>
          <w:lang w:val="en-US"/>
        </w:rPr>
        <w:t xml:space="preserve"> in </w:t>
      </w:r>
      <w:r w:rsidR="00285528">
        <w:rPr>
          <w:rFonts w:ascii="Times New Roman" w:hAnsi="Times New Roman" w:cs="Times New Roman"/>
          <w:lang w:val="en-US"/>
        </w:rPr>
        <w:t>each proxy</w:t>
      </w:r>
      <w:r w:rsidR="00567E5E">
        <w:rPr>
          <w:rFonts w:ascii="Times New Roman" w:hAnsi="Times New Roman" w:cs="Times New Roman"/>
          <w:lang w:val="en-US"/>
        </w:rPr>
        <w:t xml:space="preserve"> </w:t>
      </w:r>
      <w:r w:rsidR="00C74C25">
        <w:rPr>
          <w:rFonts w:ascii="Times New Roman" w:hAnsi="Times New Roman" w:cs="Times New Roman"/>
          <w:lang w:val="en-US"/>
        </w:rPr>
        <w:t xml:space="preserve">to be </w:t>
      </w:r>
      <w:r w:rsidR="002975CF">
        <w:rPr>
          <w:rFonts w:ascii="Times New Roman" w:hAnsi="Times New Roman" w:cs="Times New Roman"/>
          <w:lang w:val="en-US"/>
        </w:rPr>
        <w:t>between 0 and 1</w:t>
      </w:r>
      <w:r w:rsidR="00C74C25">
        <w:rPr>
          <w:rFonts w:ascii="Times New Roman" w:hAnsi="Times New Roman" w:cs="Times New Roman"/>
          <w:lang w:val="en-US"/>
        </w:rPr>
        <w:t xml:space="preserve"> </w:t>
      </w:r>
      <w:r w:rsidR="00C74C25">
        <w:rPr>
          <w:rFonts w:ascii="Times New Roman" w:hAnsi="Times New Roman" w:cs="Times New Roman"/>
          <w:lang w:val="en-US"/>
        </w:rPr>
        <w:t>using the rescale function in R</w:t>
      </w:r>
      <w:r w:rsidR="00567E5E">
        <w:rPr>
          <w:rFonts w:ascii="Times New Roman" w:hAnsi="Times New Roman" w:cs="Times New Roman"/>
          <w:lang w:val="en-US"/>
        </w:rPr>
        <w:t>. With the normalize</w:t>
      </w:r>
      <w:r w:rsidR="00AE56B6">
        <w:rPr>
          <w:rFonts w:ascii="Times New Roman" w:hAnsi="Times New Roman" w:cs="Times New Roman"/>
          <w:lang w:val="en-US"/>
        </w:rPr>
        <w:t>d</w:t>
      </w:r>
      <w:r w:rsidR="00567E5E">
        <w:rPr>
          <w:rFonts w:ascii="Times New Roman" w:hAnsi="Times New Roman" w:cs="Times New Roman"/>
          <w:lang w:val="en-US"/>
        </w:rPr>
        <w:t xml:space="preserve"> values we compute</w:t>
      </w:r>
      <w:r w:rsidR="00C74C25">
        <w:rPr>
          <w:rFonts w:ascii="Times New Roman" w:hAnsi="Times New Roman" w:cs="Times New Roman"/>
          <w:lang w:val="en-US"/>
        </w:rPr>
        <w:t>d</w:t>
      </w:r>
      <w:r w:rsidR="00567E5E">
        <w:rPr>
          <w:rFonts w:ascii="Times New Roman" w:hAnsi="Times New Roman" w:cs="Times New Roman"/>
          <w:lang w:val="en-US"/>
        </w:rPr>
        <w:t xml:space="preserve"> </w:t>
      </w:r>
      <w:r w:rsidR="0074536C">
        <w:rPr>
          <w:rFonts w:ascii="Times New Roman" w:hAnsi="Times New Roman" w:cs="Times New Roman"/>
          <w:lang w:val="en-US"/>
        </w:rPr>
        <w:t xml:space="preserve">the mean value across </w:t>
      </w:r>
      <w:r w:rsidR="002975CF">
        <w:rPr>
          <w:rFonts w:ascii="Times New Roman" w:hAnsi="Times New Roman" w:cs="Times New Roman"/>
          <w:lang w:val="en-US"/>
        </w:rPr>
        <w:t>proxies</w:t>
      </w:r>
      <w:r w:rsidR="0074536C">
        <w:rPr>
          <w:rFonts w:ascii="Times New Roman" w:hAnsi="Times New Roman" w:cs="Times New Roman"/>
          <w:lang w:val="en-US"/>
        </w:rPr>
        <w:t xml:space="preserve"> for each </w:t>
      </w:r>
      <w:r w:rsidR="002975CF">
        <w:rPr>
          <w:rFonts w:ascii="Times New Roman" w:hAnsi="Times New Roman" w:cs="Times New Roman"/>
          <w:lang w:val="en-US"/>
        </w:rPr>
        <w:t>indicator and then</w:t>
      </w:r>
      <w:r w:rsidR="00C37AFA">
        <w:rPr>
          <w:rFonts w:ascii="Times New Roman" w:hAnsi="Times New Roman" w:cs="Times New Roman"/>
          <w:lang w:val="en-US"/>
        </w:rPr>
        <w:t>,</w:t>
      </w:r>
      <w:r w:rsidR="002975CF">
        <w:rPr>
          <w:rFonts w:ascii="Times New Roman" w:hAnsi="Times New Roman" w:cs="Times New Roman"/>
          <w:lang w:val="en-US"/>
        </w:rPr>
        <w:t xml:space="preserve"> for each component across indicators. Finally, we </w:t>
      </w:r>
      <w:r w:rsidR="00F405D8">
        <w:rPr>
          <w:rFonts w:ascii="Times New Roman" w:hAnsi="Times New Roman" w:cs="Times New Roman"/>
          <w:lang w:val="en-US"/>
        </w:rPr>
        <w:t>estimate</w:t>
      </w:r>
      <w:r w:rsidR="002975CF">
        <w:rPr>
          <w:rFonts w:ascii="Times New Roman" w:hAnsi="Times New Roman" w:cs="Times New Roman"/>
          <w:lang w:val="en-US"/>
        </w:rPr>
        <w:t>d</w:t>
      </w:r>
      <w:r w:rsidR="00F405D8">
        <w:rPr>
          <w:rFonts w:ascii="Times New Roman" w:hAnsi="Times New Roman" w:cs="Times New Roman"/>
          <w:lang w:val="en-US"/>
        </w:rPr>
        <w:t xml:space="preserve"> the </w:t>
      </w:r>
      <w:r w:rsidR="0074536C">
        <w:rPr>
          <w:rFonts w:ascii="Times New Roman" w:hAnsi="Times New Roman" w:cs="Times New Roman"/>
          <w:lang w:val="en-US"/>
        </w:rPr>
        <w:t xml:space="preserve">socio-ecological </w:t>
      </w:r>
      <w:r w:rsidR="00567E5E">
        <w:rPr>
          <w:rFonts w:ascii="Times New Roman" w:hAnsi="Times New Roman" w:cs="Times New Roman"/>
          <w:lang w:val="en-US"/>
        </w:rPr>
        <w:t xml:space="preserve">vulnerability </w:t>
      </w:r>
      <w:r w:rsidR="007132FB">
        <w:rPr>
          <w:rFonts w:ascii="Times New Roman" w:hAnsi="Times New Roman" w:cs="Times New Roman"/>
          <w:lang w:val="en-US"/>
        </w:rPr>
        <w:t>score</w:t>
      </w:r>
      <w:r w:rsidR="00567E5E">
        <w:rPr>
          <w:rFonts w:ascii="Times New Roman" w:hAnsi="Times New Roman" w:cs="Times New Roman"/>
          <w:lang w:val="en-US"/>
        </w:rPr>
        <w:t xml:space="preserve"> for each cooperatively managed fishery following</w:t>
      </w:r>
      <w:r w:rsidR="00A2512E">
        <w:rPr>
          <w:rFonts w:ascii="Times New Roman" w:hAnsi="Times New Roman" w:cs="Times New Roman"/>
          <w:lang w:val="en-US"/>
        </w:rPr>
        <w:t xml:space="preserve"> </w:t>
      </w:r>
      <w:r w:rsidR="00977E3E">
        <w:rPr>
          <w:rFonts w:ascii="Times New Roman" w:hAnsi="Times New Roman" w:cs="Times New Roman"/>
          <w:lang w:val="en-US"/>
        </w:rPr>
        <w:t xml:space="preserve">the equation below (as proposed in </w:t>
      </w:r>
      <w:r w:rsidR="00567E5E">
        <w:rPr>
          <w:rFonts w:ascii="Times New Roman" w:hAnsi="Times New Roman" w:cs="Times New Roman"/>
          <w:lang w:val="en-US"/>
        </w:rPr>
        <w:t>Cinner et al., 2013</w:t>
      </w:r>
      <w:r w:rsidR="00977E3E">
        <w:rPr>
          <w:rFonts w:ascii="Times New Roman" w:hAnsi="Times New Roman" w:cs="Times New Roman"/>
          <w:lang w:val="en-US"/>
        </w:rPr>
        <w:t>)</w:t>
      </w:r>
      <w:r w:rsidR="00567E5E">
        <w:rPr>
          <w:rFonts w:ascii="Times New Roman" w:hAnsi="Times New Roman" w:cs="Times New Roman"/>
          <w:lang w:val="en-US"/>
        </w:rPr>
        <w:t xml:space="preserve">. </w:t>
      </w:r>
    </w:p>
    <w:p w14:paraId="69603742" w14:textId="77777777" w:rsidR="00777CF6" w:rsidRDefault="00777CF6" w:rsidP="00965EDA">
      <w:pPr>
        <w:spacing w:line="360" w:lineRule="auto"/>
        <w:ind w:firstLine="708"/>
        <w:jc w:val="both"/>
        <w:rPr>
          <w:rFonts w:ascii="Times New Roman" w:hAnsi="Times New Roman" w:cs="Times New Roman"/>
          <w:lang w:val="en-US"/>
        </w:rPr>
      </w:pPr>
    </w:p>
    <w:p w14:paraId="2E486EE7" w14:textId="2694DFB7" w:rsidR="00977E3E" w:rsidRPr="00777CF6" w:rsidRDefault="00777CF6" w:rsidP="00965EDA">
      <w:pPr>
        <w:spacing w:line="360" w:lineRule="auto"/>
        <w:ind w:firstLine="630"/>
        <w:jc w:val="both"/>
        <w:rPr>
          <w:rFonts w:ascii="Times New Roman" w:eastAsiaTheme="minorEastAsia" w:hAnsi="Times New Roman"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V</m:t>
              </m:r>
            </m:e>
            <m:sub>
              <m:r>
                <w:rPr>
                  <w:rFonts w:ascii="Cambria Math" w:hAnsi="Cambria Math" w:cs="Times New Roman"/>
                  <w:lang w:val="en-US"/>
                </w:rPr>
                <m:t>socio-ecological</m:t>
              </m:r>
            </m:sub>
          </m:sSub>
          <m:r>
            <w:rPr>
              <w:rFonts w:ascii="Cambria Math" w:hAnsi="Cambria Math" w:cs="Times New Roman"/>
              <w:lang w:val="en-US"/>
            </w:rPr>
            <m:t>=</m:t>
          </m:r>
          <m:d>
            <m:dPr>
              <m:ctrlPr>
                <w:rPr>
                  <w:rFonts w:ascii="Cambria Math" w:hAnsi="Cambria Math" w:cs="Times New Roman"/>
                  <w:i/>
                  <w:lang w:val="en-US"/>
                </w:rPr>
              </m:ctrlPr>
            </m:dPr>
            <m:e>
              <m:r>
                <w:rPr>
                  <w:rFonts w:ascii="Cambria Math" w:hAnsi="Cambria Math" w:cs="Times New Roman"/>
                  <w:lang w:val="en-US"/>
                </w:rPr>
                <m:t xml:space="preserve">Exposure+ </m:t>
              </m:r>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 xml:space="preserve">eco </m:t>
                  </m:r>
                </m:sub>
              </m:sSub>
              <m:r>
                <w:rPr>
                  <w:rFonts w:ascii="Cambria Math" w:hAnsi="Cambria Math" w:cs="Times New Roman"/>
                  <w:lang w:val="en-US"/>
                </w:rPr>
                <m:t>- Recovery potential</m:t>
              </m:r>
            </m:e>
          </m:d>
          <m:r>
            <w:rPr>
              <w:rFonts w:ascii="Cambria Math" w:hAnsi="Cambria Math" w:cs="Times New Roman"/>
              <w:lang w:val="en-US"/>
            </w:rPr>
            <m:t xml:space="preserve">+ </m:t>
          </m:r>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soc</m:t>
              </m:r>
            </m:sub>
          </m:sSub>
          <m:r>
            <w:rPr>
              <w:rFonts w:ascii="Cambria Math" w:hAnsi="Cambria Math" w:cs="Times New Roman"/>
              <w:lang w:val="en-US"/>
            </w:rPr>
            <m:t xml:space="preserve">- </m:t>
          </m:r>
          <m:r>
            <w:rPr>
              <w:rFonts w:ascii="Cambria Math" w:hAnsi="Cambria Math" w:cs="Times New Roman"/>
              <w:lang w:val="en-US"/>
            </w:rPr>
            <m:t>AC</m:t>
          </m:r>
          <m:r>
            <w:rPr>
              <w:rFonts w:ascii="Cambria Math" w:hAnsi="Cambria Math" w:cs="Times New Roman"/>
              <w:lang w:val="en-US"/>
            </w:rPr>
            <m:t xml:space="preserve"> </m:t>
          </m:r>
        </m:oMath>
      </m:oMathPara>
    </w:p>
    <w:p w14:paraId="25D2FFDA" w14:textId="77777777" w:rsidR="00777CF6" w:rsidRDefault="00777CF6" w:rsidP="00965EDA">
      <w:pPr>
        <w:spacing w:line="360" w:lineRule="auto"/>
        <w:ind w:firstLine="630"/>
        <w:jc w:val="both"/>
        <w:rPr>
          <w:rFonts w:ascii="Times New Roman" w:hAnsi="Times New Roman" w:cs="Times New Roman"/>
          <w:lang w:val="en-US"/>
        </w:rPr>
      </w:pPr>
    </w:p>
    <w:p w14:paraId="1F9F5258" w14:textId="77777777" w:rsidR="00736274" w:rsidRDefault="00244738" w:rsidP="00965EDA">
      <w:pPr>
        <w:spacing w:line="360" w:lineRule="auto"/>
        <w:ind w:firstLine="630"/>
        <w:jc w:val="both"/>
        <w:rPr>
          <w:rFonts w:ascii="Times New Roman" w:hAnsi="Times New Roman" w:cs="Times New Roman"/>
          <w:lang w:val="en-US"/>
        </w:rPr>
      </w:pPr>
      <w:r>
        <w:rPr>
          <w:rFonts w:ascii="Times New Roman" w:hAnsi="Times New Roman" w:cs="Times New Roman"/>
          <w:lang w:val="en-US"/>
        </w:rPr>
        <w:t xml:space="preserve">Where </w:t>
      </w:r>
      <w:r w:rsidRPr="00244738">
        <w:rPr>
          <w:rFonts w:ascii="Times New Roman" w:hAnsi="Times New Roman" w:cs="Times New Roman"/>
          <w:i/>
          <w:lang w:val="en-US"/>
        </w:rPr>
        <w:t>V</w:t>
      </w:r>
      <w:r>
        <w:rPr>
          <w:rFonts w:ascii="Times New Roman" w:hAnsi="Times New Roman" w:cs="Times New Roman"/>
          <w:lang w:val="en-US"/>
        </w:rPr>
        <w:t xml:space="preserve"> is vulnerability, </w:t>
      </w:r>
      <w:r w:rsidRPr="00244738">
        <w:rPr>
          <w:rFonts w:ascii="Times New Roman" w:hAnsi="Times New Roman" w:cs="Times New Roman"/>
          <w:i/>
          <w:lang w:val="en-US"/>
        </w:rPr>
        <w:t>S</w:t>
      </w:r>
      <w:r>
        <w:rPr>
          <w:rFonts w:ascii="Times New Roman" w:hAnsi="Times New Roman" w:cs="Times New Roman"/>
          <w:lang w:val="en-US"/>
        </w:rPr>
        <w:t xml:space="preserve"> is sensitivity and </w:t>
      </w:r>
      <w:r w:rsidRPr="00244738">
        <w:rPr>
          <w:rFonts w:ascii="Times New Roman" w:hAnsi="Times New Roman" w:cs="Times New Roman"/>
          <w:i/>
          <w:lang w:val="en-US"/>
        </w:rPr>
        <w:t>AC</w:t>
      </w:r>
      <w:r>
        <w:rPr>
          <w:rFonts w:ascii="Times New Roman" w:hAnsi="Times New Roman" w:cs="Times New Roman"/>
          <w:lang w:val="en-US"/>
        </w:rPr>
        <w:t xml:space="preserve"> refers to Adaptive Capacity. </w:t>
      </w:r>
      <w:r w:rsidR="007132FB">
        <w:rPr>
          <w:rFonts w:ascii="Times New Roman" w:hAnsi="Times New Roman" w:cs="Times New Roman"/>
          <w:lang w:val="en-US"/>
        </w:rPr>
        <w:t xml:space="preserve">Due to missing data we could </w:t>
      </w:r>
      <w:r w:rsidR="00736274">
        <w:rPr>
          <w:rFonts w:ascii="Times New Roman" w:hAnsi="Times New Roman" w:cs="Times New Roman"/>
          <w:lang w:val="en-US"/>
        </w:rPr>
        <w:t>compute</w:t>
      </w:r>
      <w:r w:rsidR="007132FB">
        <w:rPr>
          <w:rFonts w:ascii="Times New Roman" w:hAnsi="Times New Roman" w:cs="Times New Roman"/>
          <w:lang w:val="en-US"/>
        </w:rPr>
        <w:t xml:space="preserve"> socio-ecological vulnerability score</w:t>
      </w:r>
      <w:r w:rsidR="00736274">
        <w:rPr>
          <w:rFonts w:ascii="Times New Roman" w:hAnsi="Times New Roman" w:cs="Times New Roman"/>
          <w:lang w:val="en-US"/>
        </w:rPr>
        <w:t>s</w:t>
      </w:r>
      <w:r w:rsidR="007132FB">
        <w:rPr>
          <w:rFonts w:ascii="Times New Roman" w:hAnsi="Times New Roman" w:cs="Times New Roman"/>
          <w:lang w:val="en-US"/>
        </w:rPr>
        <w:t xml:space="preserve"> only for XX cases</w:t>
      </w:r>
      <w:r w:rsidR="00736274">
        <w:rPr>
          <w:rFonts w:ascii="Times New Roman" w:hAnsi="Times New Roman" w:cs="Times New Roman"/>
          <w:lang w:val="en-US"/>
        </w:rPr>
        <w:t xml:space="preserve"> in the cooperatives database. This also excludes fre</w:t>
      </w:r>
      <w:r w:rsidR="00100C94">
        <w:rPr>
          <w:rFonts w:ascii="Times New Roman" w:hAnsi="Times New Roman" w:cs="Times New Roman"/>
          <w:lang w:val="en-US"/>
        </w:rPr>
        <w:t xml:space="preserve">shwater fisheries as they were beyond the scope of our study. </w:t>
      </w:r>
    </w:p>
    <w:p w14:paraId="14A87177" w14:textId="16740B9F" w:rsidR="002975CF" w:rsidRDefault="003E66C3" w:rsidP="00965EDA">
      <w:pPr>
        <w:spacing w:line="360" w:lineRule="auto"/>
        <w:ind w:firstLine="630"/>
        <w:jc w:val="both"/>
        <w:rPr>
          <w:rFonts w:ascii="Times New Roman" w:hAnsi="Times New Roman" w:cs="Times New Roman"/>
          <w:lang w:val="en-US"/>
        </w:rPr>
      </w:pPr>
      <w:commentRangeStart w:id="12"/>
      <w:r>
        <w:rPr>
          <w:rFonts w:ascii="Times New Roman" w:hAnsi="Times New Roman" w:cs="Times New Roman"/>
          <w:lang w:val="en-US"/>
        </w:rPr>
        <w:t xml:space="preserve">To </w:t>
      </w:r>
      <w:r w:rsidR="00EE7C9D">
        <w:rPr>
          <w:rFonts w:ascii="Times New Roman" w:hAnsi="Times New Roman" w:cs="Times New Roman"/>
          <w:lang w:val="en-US"/>
        </w:rPr>
        <w:t xml:space="preserve">analyses our </w:t>
      </w:r>
      <w:r w:rsidR="002068B7">
        <w:rPr>
          <w:rFonts w:ascii="Times New Roman" w:hAnsi="Times New Roman" w:cs="Times New Roman"/>
          <w:lang w:val="en-US"/>
        </w:rPr>
        <w:t>data,</w:t>
      </w:r>
      <w:r w:rsidR="00EE7C9D">
        <w:rPr>
          <w:rFonts w:ascii="Times New Roman" w:hAnsi="Times New Roman" w:cs="Times New Roman"/>
          <w:lang w:val="en-US"/>
        </w:rPr>
        <w:t xml:space="preserve"> we looked at the correlation between different indicators and the geographical distribution of socio-ecological </w:t>
      </w:r>
      <w:r w:rsidR="002068B7">
        <w:rPr>
          <w:rFonts w:ascii="Times New Roman" w:hAnsi="Times New Roman" w:cs="Times New Roman"/>
          <w:lang w:val="en-US"/>
        </w:rPr>
        <w:t xml:space="preserve">vulnerability scores and its components. </w:t>
      </w:r>
      <w:r w:rsidR="00EE7C9D">
        <w:rPr>
          <w:rFonts w:ascii="Times New Roman" w:hAnsi="Times New Roman" w:cs="Times New Roman"/>
          <w:lang w:val="en-US"/>
        </w:rPr>
        <w:t xml:space="preserve">  </w:t>
      </w:r>
      <w:r w:rsidR="002068B7">
        <w:rPr>
          <w:rFonts w:ascii="Times New Roman" w:hAnsi="Times New Roman" w:cs="Times New Roman"/>
          <w:lang w:val="en-US"/>
        </w:rPr>
        <w:t>To explore</w:t>
      </w:r>
      <w:r>
        <w:rPr>
          <w:rFonts w:ascii="Times New Roman" w:hAnsi="Times New Roman" w:cs="Times New Roman"/>
          <w:lang w:val="en-US"/>
        </w:rPr>
        <w:t xml:space="preserve"> </w:t>
      </w:r>
      <w:r w:rsidR="002068B7">
        <w:rPr>
          <w:rFonts w:ascii="Times New Roman" w:hAnsi="Times New Roman" w:cs="Times New Roman"/>
          <w:lang w:val="en-US"/>
        </w:rPr>
        <w:t xml:space="preserve">variance and co-variance among our indicators </w:t>
      </w:r>
      <w:r>
        <w:rPr>
          <w:rFonts w:ascii="Times New Roman" w:hAnsi="Times New Roman" w:cs="Times New Roman"/>
          <w:lang w:val="en-US"/>
        </w:rPr>
        <w:t xml:space="preserve">we run a Principal Component Analysis. </w:t>
      </w:r>
      <w:commentRangeEnd w:id="12"/>
      <w:r w:rsidR="002F5B89">
        <w:rPr>
          <w:rStyle w:val="Refdecomentario"/>
        </w:rPr>
        <w:commentReference w:id="12"/>
      </w:r>
    </w:p>
    <w:p w14:paraId="45A1EEF5" w14:textId="77777777" w:rsidR="00100C94" w:rsidRDefault="00100C94" w:rsidP="00965EDA">
      <w:pPr>
        <w:spacing w:line="360" w:lineRule="auto"/>
        <w:jc w:val="both"/>
        <w:rPr>
          <w:rFonts w:ascii="Times New Roman" w:hAnsi="Times New Roman" w:cs="Times New Roman"/>
          <w:lang w:val="en-US"/>
        </w:rPr>
      </w:pPr>
    </w:p>
    <w:p w14:paraId="323EAA27" w14:textId="60B12826" w:rsidR="002B4F97" w:rsidRPr="000F5791" w:rsidRDefault="002B4F97" w:rsidP="007F2A7B">
      <w:pPr>
        <w:spacing w:line="360" w:lineRule="auto"/>
        <w:rPr>
          <w:rFonts w:ascii="Times New Roman" w:hAnsi="Times New Roman" w:cs="Times New Roman"/>
          <w:b/>
          <w:lang w:val="en-US"/>
        </w:rPr>
      </w:pPr>
      <w:bookmarkStart w:id="13" w:name="_GoBack"/>
      <w:bookmarkEnd w:id="13"/>
      <w:r w:rsidRPr="000F5791">
        <w:rPr>
          <w:rFonts w:ascii="Times New Roman" w:hAnsi="Times New Roman" w:cs="Times New Roman"/>
          <w:b/>
          <w:lang w:val="en-US"/>
        </w:rPr>
        <w:t>Results:</w:t>
      </w:r>
    </w:p>
    <w:p w14:paraId="1D5FB980" w14:textId="78CF8E1A" w:rsidR="00443599" w:rsidRPr="000F5791" w:rsidRDefault="00443599" w:rsidP="007F2A7B">
      <w:pPr>
        <w:pStyle w:val="Prrafodelista"/>
        <w:numPr>
          <w:ilvl w:val="0"/>
          <w:numId w:val="1"/>
        </w:numPr>
        <w:spacing w:line="360" w:lineRule="auto"/>
        <w:rPr>
          <w:rFonts w:ascii="Times New Roman" w:hAnsi="Times New Roman" w:cs="Times New Roman"/>
          <w:lang w:val="en-US"/>
        </w:rPr>
      </w:pPr>
      <w:r w:rsidRPr="000F5791">
        <w:rPr>
          <w:rFonts w:ascii="Times New Roman" w:hAnsi="Times New Roman" w:cs="Times New Roman"/>
          <w:lang w:val="en-US"/>
        </w:rPr>
        <w:t>Exposure levels</w:t>
      </w:r>
    </w:p>
    <w:p w14:paraId="7C5C37A4" w14:textId="4D8B81A4" w:rsidR="00443599" w:rsidRPr="000F5791" w:rsidRDefault="00443599" w:rsidP="007F2A7B">
      <w:pPr>
        <w:pStyle w:val="Prrafodelista"/>
        <w:numPr>
          <w:ilvl w:val="0"/>
          <w:numId w:val="1"/>
        </w:numPr>
        <w:spacing w:line="360" w:lineRule="auto"/>
        <w:rPr>
          <w:rFonts w:ascii="Times New Roman" w:hAnsi="Times New Roman" w:cs="Times New Roman"/>
          <w:lang w:val="en-US"/>
        </w:rPr>
      </w:pPr>
      <w:r w:rsidRPr="000F5791">
        <w:rPr>
          <w:rFonts w:ascii="Times New Roman" w:hAnsi="Times New Roman" w:cs="Times New Roman"/>
          <w:lang w:val="en-US"/>
        </w:rPr>
        <w:t>Figure showing the result for each component of the vulnerability measure.</w:t>
      </w:r>
    </w:p>
    <w:p w14:paraId="40B7A7E7" w14:textId="4A41E980" w:rsidR="002B4F97" w:rsidRPr="000F5791" w:rsidRDefault="00443599" w:rsidP="007F2A7B">
      <w:pPr>
        <w:pStyle w:val="Prrafodelista"/>
        <w:numPr>
          <w:ilvl w:val="0"/>
          <w:numId w:val="1"/>
        </w:numPr>
        <w:spacing w:line="360" w:lineRule="auto"/>
        <w:rPr>
          <w:rFonts w:ascii="Times New Roman" w:hAnsi="Times New Roman" w:cs="Times New Roman"/>
          <w:lang w:val="en-US"/>
        </w:rPr>
      </w:pPr>
      <w:r w:rsidRPr="000F5791">
        <w:rPr>
          <w:rFonts w:ascii="Times New Roman" w:hAnsi="Times New Roman" w:cs="Times New Roman"/>
          <w:lang w:val="en-US"/>
        </w:rPr>
        <w:t>Map of v</w:t>
      </w:r>
      <w:r w:rsidR="002B4F97" w:rsidRPr="000F5791">
        <w:rPr>
          <w:rFonts w:ascii="Times New Roman" w:hAnsi="Times New Roman" w:cs="Times New Roman"/>
          <w:lang w:val="en-US"/>
        </w:rPr>
        <w:t>ulnerability level of all case studies</w:t>
      </w:r>
    </w:p>
    <w:p w14:paraId="00E9C65B" w14:textId="7EBBB5B3" w:rsidR="002B4F97" w:rsidRPr="000F5791" w:rsidRDefault="002B4F97" w:rsidP="007F2A7B">
      <w:pPr>
        <w:pStyle w:val="Prrafodelista"/>
        <w:numPr>
          <w:ilvl w:val="0"/>
          <w:numId w:val="1"/>
        </w:numPr>
        <w:spacing w:line="360" w:lineRule="auto"/>
        <w:rPr>
          <w:rFonts w:ascii="Times New Roman" w:hAnsi="Times New Roman" w:cs="Times New Roman"/>
          <w:lang w:val="en-US"/>
        </w:rPr>
      </w:pPr>
      <w:r w:rsidRPr="000F5791">
        <w:rPr>
          <w:rFonts w:ascii="Times New Roman" w:hAnsi="Times New Roman" w:cs="Times New Roman"/>
          <w:lang w:val="en-US"/>
        </w:rPr>
        <w:t>PCA</w:t>
      </w:r>
    </w:p>
    <w:p w14:paraId="63ACFEE6" w14:textId="77777777" w:rsidR="002B4F97" w:rsidRPr="000F5791" w:rsidRDefault="002B4F97" w:rsidP="007F2A7B">
      <w:pPr>
        <w:spacing w:line="360" w:lineRule="auto"/>
        <w:rPr>
          <w:rFonts w:ascii="Times New Roman" w:hAnsi="Times New Roman" w:cs="Times New Roman"/>
          <w:lang w:val="en-US"/>
        </w:rPr>
      </w:pPr>
    </w:p>
    <w:p w14:paraId="26892DCA" w14:textId="0EE96E87" w:rsidR="002B4F97" w:rsidRPr="000F5791" w:rsidRDefault="002B4F97" w:rsidP="007F2A7B">
      <w:pPr>
        <w:spacing w:line="360" w:lineRule="auto"/>
        <w:rPr>
          <w:rFonts w:ascii="Times New Roman" w:hAnsi="Times New Roman" w:cs="Times New Roman"/>
          <w:b/>
          <w:lang w:val="en-US"/>
        </w:rPr>
      </w:pPr>
      <w:r w:rsidRPr="000F5791">
        <w:rPr>
          <w:rFonts w:ascii="Times New Roman" w:hAnsi="Times New Roman" w:cs="Times New Roman"/>
          <w:b/>
          <w:lang w:val="en-US"/>
        </w:rPr>
        <w:t>Discussion:</w:t>
      </w:r>
    </w:p>
    <w:p w14:paraId="29892F54" w14:textId="77777777" w:rsidR="002B4F97" w:rsidRPr="000F5791" w:rsidRDefault="002B4F97" w:rsidP="007F2A7B">
      <w:pPr>
        <w:spacing w:line="360" w:lineRule="auto"/>
        <w:rPr>
          <w:rFonts w:ascii="Times New Roman" w:hAnsi="Times New Roman" w:cs="Times New Roman"/>
          <w:b/>
          <w:lang w:val="en-US"/>
        </w:rPr>
      </w:pPr>
    </w:p>
    <w:p w14:paraId="31450D47" w14:textId="77777777" w:rsidR="00443599" w:rsidRPr="000F5791" w:rsidRDefault="00443599" w:rsidP="007F2A7B">
      <w:pPr>
        <w:pStyle w:val="Prrafodelista"/>
        <w:numPr>
          <w:ilvl w:val="0"/>
          <w:numId w:val="1"/>
        </w:numPr>
        <w:spacing w:line="360" w:lineRule="auto"/>
        <w:rPr>
          <w:rFonts w:ascii="Times New Roman" w:hAnsi="Times New Roman" w:cs="Times New Roman"/>
          <w:b/>
          <w:lang w:val="en-US"/>
        </w:rPr>
      </w:pPr>
      <w:r w:rsidRPr="000F5791">
        <w:rPr>
          <w:rFonts w:ascii="Times New Roman" w:hAnsi="Times New Roman" w:cs="Times New Roman"/>
          <w:lang w:val="en-US"/>
        </w:rPr>
        <w:lastRenderedPageBreak/>
        <w:t>Discussion of our results:</w:t>
      </w:r>
    </w:p>
    <w:p w14:paraId="2C41EFAF" w14:textId="411B2147" w:rsidR="002B4F97" w:rsidRPr="000F5791" w:rsidRDefault="002B4F97" w:rsidP="007F2A7B">
      <w:pPr>
        <w:pStyle w:val="Prrafodelista"/>
        <w:numPr>
          <w:ilvl w:val="1"/>
          <w:numId w:val="1"/>
        </w:numPr>
        <w:spacing w:line="360" w:lineRule="auto"/>
        <w:rPr>
          <w:rFonts w:ascii="Times New Roman" w:hAnsi="Times New Roman" w:cs="Times New Roman"/>
          <w:b/>
          <w:lang w:val="en-US"/>
        </w:rPr>
      </w:pPr>
      <w:r w:rsidRPr="000F5791">
        <w:rPr>
          <w:rFonts w:ascii="Times New Roman" w:hAnsi="Times New Roman" w:cs="Times New Roman"/>
          <w:lang w:val="en-US"/>
        </w:rPr>
        <w:t xml:space="preserve">Which ones are the most vulnerable </w:t>
      </w:r>
      <w:proofErr w:type="gramStart"/>
      <w:r w:rsidRPr="000F5791">
        <w:rPr>
          <w:rFonts w:ascii="Times New Roman" w:hAnsi="Times New Roman" w:cs="Times New Roman"/>
          <w:lang w:val="en-US"/>
        </w:rPr>
        <w:t>cooperatives.</w:t>
      </w:r>
      <w:proofErr w:type="gramEnd"/>
    </w:p>
    <w:p w14:paraId="1CEB2803" w14:textId="5CAE6B4B" w:rsidR="002B4F97" w:rsidRPr="000F5791" w:rsidRDefault="002B4F97" w:rsidP="007F2A7B">
      <w:pPr>
        <w:pStyle w:val="Prrafodelista"/>
        <w:numPr>
          <w:ilvl w:val="1"/>
          <w:numId w:val="1"/>
        </w:numPr>
        <w:spacing w:line="360" w:lineRule="auto"/>
        <w:rPr>
          <w:rFonts w:ascii="Times New Roman" w:hAnsi="Times New Roman" w:cs="Times New Roman"/>
          <w:b/>
          <w:lang w:val="en-US"/>
        </w:rPr>
      </w:pPr>
      <w:r w:rsidRPr="000F5791">
        <w:rPr>
          <w:rFonts w:ascii="Times New Roman" w:hAnsi="Times New Roman" w:cs="Times New Roman"/>
          <w:lang w:val="en-US"/>
        </w:rPr>
        <w:t xml:space="preserve">Can we identify POTENTIAL </w:t>
      </w:r>
      <w:proofErr w:type="gramStart"/>
      <w:r w:rsidRPr="000F5791">
        <w:rPr>
          <w:rFonts w:ascii="Times New Roman" w:hAnsi="Times New Roman" w:cs="Times New Roman"/>
          <w:lang w:val="en-US"/>
        </w:rPr>
        <w:t>drivers</w:t>
      </w:r>
      <w:r w:rsidR="00615710" w:rsidRPr="000F5791">
        <w:rPr>
          <w:rFonts w:ascii="Times New Roman" w:hAnsi="Times New Roman" w:cs="Times New Roman"/>
          <w:lang w:val="en-US"/>
        </w:rPr>
        <w:t>.</w:t>
      </w:r>
      <w:proofErr w:type="gramEnd"/>
      <w:r w:rsidR="00615710" w:rsidRPr="000F5791">
        <w:rPr>
          <w:rFonts w:ascii="Times New Roman" w:hAnsi="Times New Roman" w:cs="Times New Roman"/>
          <w:lang w:val="en-US"/>
        </w:rPr>
        <w:t xml:space="preserve"> Discuss the results of the PCA analysis.</w:t>
      </w:r>
    </w:p>
    <w:p w14:paraId="22C19FBC" w14:textId="3402293B" w:rsidR="002B4F97" w:rsidRPr="000F5791" w:rsidRDefault="002B4F97" w:rsidP="007F2A7B">
      <w:pPr>
        <w:pStyle w:val="Prrafodelista"/>
        <w:numPr>
          <w:ilvl w:val="0"/>
          <w:numId w:val="1"/>
        </w:numPr>
        <w:spacing w:line="360" w:lineRule="auto"/>
        <w:rPr>
          <w:rFonts w:ascii="Times New Roman" w:hAnsi="Times New Roman" w:cs="Times New Roman"/>
          <w:b/>
          <w:lang w:val="en-US"/>
        </w:rPr>
      </w:pPr>
      <w:r w:rsidRPr="000F5791">
        <w:rPr>
          <w:rFonts w:ascii="Times New Roman" w:hAnsi="Times New Roman" w:cs="Times New Roman"/>
          <w:lang w:val="en-US"/>
        </w:rPr>
        <w:t xml:space="preserve">How different is our study to pass </w:t>
      </w:r>
      <w:r w:rsidR="00443599" w:rsidRPr="000F5791">
        <w:rPr>
          <w:rFonts w:ascii="Times New Roman" w:hAnsi="Times New Roman" w:cs="Times New Roman"/>
          <w:lang w:val="en-US"/>
        </w:rPr>
        <w:t>studies?</w:t>
      </w:r>
    </w:p>
    <w:p w14:paraId="755CD508" w14:textId="77777777" w:rsidR="008B655F" w:rsidRPr="008B655F" w:rsidRDefault="00443599" w:rsidP="007F2A7B">
      <w:pPr>
        <w:pStyle w:val="Prrafodelista"/>
        <w:numPr>
          <w:ilvl w:val="0"/>
          <w:numId w:val="1"/>
        </w:numPr>
        <w:spacing w:line="360" w:lineRule="auto"/>
        <w:rPr>
          <w:rFonts w:ascii="Times New Roman" w:hAnsi="Times New Roman" w:cs="Times New Roman"/>
          <w:b/>
          <w:lang w:val="en-US"/>
        </w:rPr>
      </w:pPr>
      <w:r w:rsidRPr="000F5791">
        <w:rPr>
          <w:rFonts w:ascii="Times New Roman" w:hAnsi="Times New Roman" w:cs="Times New Roman"/>
          <w:lang w:val="en-US"/>
        </w:rPr>
        <w:t>Caveats</w:t>
      </w:r>
      <w:r w:rsidR="002B4F97" w:rsidRPr="000F5791">
        <w:rPr>
          <w:rFonts w:ascii="Times New Roman" w:hAnsi="Times New Roman" w:cs="Times New Roman"/>
          <w:lang w:val="en-US"/>
        </w:rPr>
        <w:t xml:space="preserve"> of our analysis. </w:t>
      </w:r>
    </w:p>
    <w:p w14:paraId="6C999D25" w14:textId="05658F18" w:rsidR="002B4F97" w:rsidRPr="008B655F" w:rsidRDefault="00615710" w:rsidP="008B655F">
      <w:pPr>
        <w:pStyle w:val="Prrafodelista"/>
        <w:numPr>
          <w:ilvl w:val="1"/>
          <w:numId w:val="1"/>
        </w:numPr>
        <w:spacing w:line="360" w:lineRule="auto"/>
        <w:rPr>
          <w:rFonts w:ascii="Times New Roman" w:hAnsi="Times New Roman" w:cs="Times New Roman"/>
          <w:b/>
          <w:lang w:val="en-US"/>
        </w:rPr>
      </w:pPr>
      <w:r w:rsidRPr="000F5791">
        <w:rPr>
          <w:rFonts w:ascii="Times New Roman" w:hAnsi="Times New Roman" w:cs="Times New Roman"/>
          <w:lang w:val="en-US"/>
        </w:rPr>
        <w:t xml:space="preserve">We lack data on alternative livelihoods. However, based on XX, having a high level of social capital allows for a greater flexibility to respond to environmental changes. Second, we considered </w:t>
      </w:r>
      <w:r w:rsidR="00443599" w:rsidRPr="000F5791">
        <w:rPr>
          <w:rFonts w:ascii="Times New Roman" w:hAnsi="Times New Roman" w:cs="Times New Roman"/>
          <w:lang w:val="en-US"/>
        </w:rPr>
        <w:t>those</w:t>
      </w:r>
      <w:r w:rsidRPr="000F5791">
        <w:rPr>
          <w:rFonts w:ascii="Times New Roman" w:hAnsi="Times New Roman" w:cs="Times New Roman"/>
          <w:lang w:val="en-US"/>
        </w:rPr>
        <w:t xml:space="preserve"> </w:t>
      </w:r>
      <w:r w:rsidR="00443599" w:rsidRPr="000F5791">
        <w:rPr>
          <w:rFonts w:ascii="Times New Roman" w:hAnsi="Times New Roman" w:cs="Times New Roman"/>
          <w:lang w:val="en-US"/>
        </w:rPr>
        <w:t>variables</w:t>
      </w:r>
      <w:r w:rsidRPr="000F5791">
        <w:rPr>
          <w:rFonts w:ascii="Times New Roman" w:hAnsi="Times New Roman" w:cs="Times New Roman"/>
          <w:lang w:val="en-US"/>
        </w:rPr>
        <w:t xml:space="preserve"> that show a diversity of activities as indicator</w:t>
      </w:r>
      <w:r w:rsidR="00443599" w:rsidRPr="000F5791">
        <w:rPr>
          <w:rFonts w:ascii="Times New Roman" w:hAnsi="Times New Roman" w:cs="Times New Roman"/>
          <w:lang w:val="en-US"/>
        </w:rPr>
        <w:t>s for their capacity to develop.</w:t>
      </w:r>
    </w:p>
    <w:p w14:paraId="242F3083" w14:textId="24CAF17B" w:rsidR="008B655F" w:rsidRPr="008B655F" w:rsidRDefault="008B655F" w:rsidP="008B655F">
      <w:pPr>
        <w:pStyle w:val="Prrafodelista"/>
        <w:numPr>
          <w:ilvl w:val="1"/>
          <w:numId w:val="1"/>
        </w:numPr>
        <w:spacing w:line="360" w:lineRule="auto"/>
        <w:rPr>
          <w:rFonts w:ascii="Times New Roman" w:hAnsi="Times New Roman" w:cs="Times New Roman"/>
          <w:lang w:val="en-US"/>
        </w:rPr>
      </w:pPr>
      <w:r w:rsidRPr="008B655F">
        <w:rPr>
          <w:rFonts w:ascii="Times New Roman" w:hAnsi="Times New Roman" w:cs="Times New Roman"/>
          <w:lang w:val="en-US"/>
        </w:rPr>
        <w:t xml:space="preserve">Our sample </w:t>
      </w:r>
      <w:r>
        <w:rPr>
          <w:rFonts w:ascii="Times New Roman" w:hAnsi="Times New Roman" w:cs="Times New Roman"/>
          <w:lang w:val="en-US"/>
        </w:rPr>
        <w:t xml:space="preserve">may not be representative of all cooperatives since </w:t>
      </w:r>
      <w:proofErr w:type="spellStart"/>
      <w:r>
        <w:rPr>
          <w:rFonts w:ascii="Times New Roman" w:hAnsi="Times New Roman" w:cs="Times New Roman"/>
          <w:lang w:val="en-US"/>
        </w:rPr>
        <w:t>Ovando’s</w:t>
      </w:r>
      <w:proofErr w:type="spellEnd"/>
      <w:r>
        <w:rPr>
          <w:rFonts w:ascii="Times New Roman" w:hAnsi="Times New Roman" w:cs="Times New Roman"/>
          <w:lang w:val="en-US"/>
        </w:rPr>
        <w:t xml:space="preserve"> database relied on published case studies. </w:t>
      </w:r>
    </w:p>
    <w:p w14:paraId="7FB9A100" w14:textId="2632B832" w:rsidR="00443599" w:rsidRPr="000F5791" w:rsidRDefault="00443599" w:rsidP="007F2A7B">
      <w:pPr>
        <w:pStyle w:val="Prrafodelista"/>
        <w:numPr>
          <w:ilvl w:val="0"/>
          <w:numId w:val="1"/>
        </w:numPr>
        <w:spacing w:line="360" w:lineRule="auto"/>
        <w:rPr>
          <w:rFonts w:ascii="Times New Roman" w:hAnsi="Times New Roman" w:cs="Times New Roman"/>
          <w:b/>
          <w:lang w:val="en-US"/>
        </w:rPr>
      </w:pPr>
      <w:r w:rsidRPr="000F5791">
        <w:rPr>
          <w:rFonts w:ascii="Times New Roman" w:hAnsi="Times New Roman" w:cs="Times New Roman"/>
          <w:lang w:val="en-US"/>
        </w:rPr>
        <w:t>Implications of our study. How can it inform policy making?</w:t>
      </w:r>
    </w:p>
    <w:p w14:paraId="4F6D1104" w14:textId="77777777" w:rsidR="00443599" w:rsidRPr="000F5791" w:rsidRDefault="00443599" w:rsidP="007F2A7B">
      <w:pPr>
        <w:spacing w:line="360" w:lineRule="auto"/>
        <w:rPr>
          <w:rFonts w:ascii="Times New Roman" w:hAnsi="Times New Roman" w:cs="Times New Roman"/>
          <w:b/>
          <w:lang w:val="en-US"/>
        </w:rPr>
      </w:pPr>
    </w:p>
    <w:p w14:paraId="0C530710" w14:textId="77777777" w:rsidR="00615710" w:rsidRPr="000F5791" w:rsidRDefault="00615710" w:rsidP="007F2A7B">
      <w:pPr>
        <w:spacing w:line="360" w:lineRule="auto"/>
        <w:ind w:left="360"/>
        <w:rPr>
          <w:rFonts w:ascii="Times New Roman" w:hAnsi="Times New Roman" w:cs="Times New Roman"/>
          <w:b/>
          <w:lang w:val="en-US"/>
        </w:rPr>
      </w:pPr>
    </w:p>
    <w:p w14:paraId="06DB3EE8" w14:textId="77777777" w:rsidR="002B4F97" w:rsidRPr="000F5791" w:rsidRDefault="002B4F97" w:rsidP="007F2A7B">
      <w:pPr>
        <w:spacing w:line="360" w:lineRule="auto"/>
        <w:rPr>
          <w:rFonts w:ascii="Times New Roman" w:hAnsi="Times New Roman" w:cs="Times New Roman"/>
          <w:lang w:val="en-US"/>
        </w:rPr>
      </w:pPr>
    </w:p>
    <w:p w14:paraId="41D6CAC8" w14:textId="77777777" w:rsidR="002B4F97" w:rsidRPr="000F5791" w:rsidRDefault="002B4F97" w:rsidP="007F2A7B">
      <w:pPr>
        <w:spacing w:line="360" w:lineRule="auto"/>
        <w:rPr>
          <w:rFonts w:ascii="Times New Roman" w:hAnsi="Times New Roman" w:cs="Times New Roman"/>
          <w:lang w:val="en-US"/>
        </w:rPr>
      </w:pPr>
    </w:p>
    <w:p w14:paraId="3C787F23" w14:textId="532D568A" w:rsidR="000F5791" w:rsidRPr="000F5791" w:rsidRDefault="000F5791" w:rsidP="007F2A7B">
      <w:pPr>
        <w:widowControl w:val="0"/>
        <w:autoSpaceDE w:val="0"/>
        <w:autoSpaceDN w:val="0"/>
        <w:adjustRightInd w:val="0"/>
        <w:spacing w:line="360" w:lineRule="auto"/>
        <w:ind w:left="480" w:hanging="480"/>
        <w:rPr>
          <w:rFonts w:ascii="Times New Roman" w:hAnsi="Times New Roman" w:cs="Times New Roman"/>
          <w:lang w:val="en-US"/>
        </w:rPr>
      </w:pPr>
      <w:r w:rsidRPr="000F5791">
        <w:rPr>
          <w:rFonts w:ascii="Times New Roman" w:hAnsi="Times New Roman" w:cs="Times New Roman"/>
          <w:lang w:val="en-US"/>
        </w:rPr>
        <w:t>Literature cited</w:t>
      </w:r>
    </w:p>
    <w:p w14:paraId="75B245D1" w14:textId="77777777" w:rsidR="000F5791" w:rsidRPr="000F5791" w:rsidRDefault="000F5791" w:rsidP="007F2A7B">
      <w:pPr>
        <w:widowControl w:val="0"/>
        <w:autoSpaceDE w:val="0"/>
        <w:autoSpaceDN w:val="0"/>
        <w:adjustRightInd w:val="0"/>
        <w:spacing w:line="360" w:lineRule="auto"/>
        <w:ind w:left="480" w:hanging="480"/>
        <w:rPr>
          <w:rFonts w:ascii="Times New Roman" w:hAnsi="Times New Roman" w:cs="Times New Roman"/>
          <w:lang w:val="en-US"/>
        </w:rPr>
      </w:pPr>
    </w:p>
    <w:p w14:paraId="1ABD8059" w14:textId="597904E3" w:rsidR="001E1A64" w:rsidRPr="001E1A64" w:rsidRDefault="000F5791" w:rsidP="001E1A64">
      <w:pPr>
        <w:widowControl w:val="0"/>
        <w:autoSpaceDE w:val="0"/>
        <w:autoSpaceDN w:val="0"/>
        <w:adjustRightInd w:val="0"/>
        <w:spacing w:line="360" w:lineRule="auto"/>
        <w:ind w:left="480" w:hanging="480"/>
        <w:rPr>
          <w:rFonts w:ascii="Times New Roman" w:eastAsia="Times New Roman" w:hAnsi="Times New Roman" w:cs="Times New Roman"/>
          <w:noProof/>
        </w:rPr>
      </w:pPr>
      <w:r w:rsidRPr="000F5791">
        <w:rPr>
          <w:rFonts w:ascii="Times New Roman" w:hAnsi="Times New Roman" w:cs="Times New Roman"/>
          <w:lang w:val="en-US"/>
        </w:rPr>
        <w:fldChar w:fldCharType="begin" w:fldLock="1"/>
      </w:r>
      <w:r w:rsidRPr="000F5791">
        <w:rPr>
          <w:rFonts w:ascii="Times New Roman" w:hAnsi="Times New Roman" w:cs="Times New Roman"/>
          <w:lang w:val="en-US"/>
        </w:rPr>
        <w:instrText xml:space="preserve">ADDIN Mendeley Bibliography CSL_BIBLIOGRAPHY </w:instrText>
      </w:r>
      <w:r w:rsidRPr="000F5791">
        <w:rPr>
          <w:rFonts w:ascii="Times New Roman" w:hAnsi="Times New Roman" w:cs="Times New Roman"/>
          <w:lang w:val="en-US"/>
        </w:rPr>
        <w:fldChar w:fldCharType="separate"/>
      </w:r>
      <w:r w:rsidR="001E1A64" w:rsidRPr="001E1A64">
        <w:rPr>
          <w:rFonts w:ascii="Times New Roman" w:eastAsia="Times New Roman" w:hAnsi="Times New Roman" w:cs="Times New Roman"/>
          <w:noProof/>
        </w:rPr>
        <w:t>Adger, W. N. 2006. Vulnerability. Global Environmental Change 16:268–281.</w:t>
      </w:r>
    </w:p>
    <w:p w14:paraId="72F1A41B" w14:textId="77777777" w:rsidR="001E1A64" w:rsidRPr="001E1A64" w:rsidRDefault="001E1A64" w:rsidP="001E1A64">
      <w:pPr>
        <w:widowControl w:val="0"/>
        <w:autoSpaceDE w:val="0"/>
        <w:autoSpaceDN w:val="0"/>
        <w:adjustRightInd w:val="0"/>
        <w:spacing w:line="360" w:lineRule="auto"/>
        <w:ind w:left="480" w:hanging="480"/>
        <w:rPr>
          <w:rFonts w:ascii="Times New Roman" w:eastAsia="Times New Roman" w:hAnsi="Times New Roman" w:cs="Times New Roman"/>
          <w:noProof/>
        </w:rPr>
      </w:pPr>
      <w:r w:rsidRPr="001E1A64">
        <w:rPr>
          <w:rFonts w:ascii="Times New Roman" w:eastAsia="Times New Roman" w:hAnsi="Times New Roman" w:cs="Times New Roman"/>
          <w:noProof/>
        </w:rPr>
        <w:t>Allison, E. H., A. L. Perry, M. C. Badjeck, W. Neil Adger, K. Brown, D. Conway, A. S. Halls, G. M. Pilling, J. D. Reynolds, N. L. Andrew, and N. K. Dulvy. 2009. Vulnerability of national economies to the impacts of climate change on fisheries. Fish and Fisheries 10:173–196.</w:t>
      </w:r>
    </w:p>
    <w:p w14:paraId="3B318E7A" w14:textId="77777777" w:rsidR="001E1A64" w:rsidRPr="001E1A64" w:rsidRDefault="001E1A64" w:rsidP="001E1A64">
      <w:pPr>
        <w:widowControl w:val="0"/>
        <w:autoSpaceDE w:val="0"/>
        <w:autoSpaceDN w:val="0"/>
        <w:adjustRightInd w:val="0"/>
        <w:spacing w:line="360" w:lineRule="auto"/>
        <w:ind w:left="480" w:hanging="480"/>
        <w:rPr>
          <w:rFonts w:ascii="Times New Roman" w:eastAsia="Times New Roman" w:hAnsi="Times New Roman" w:cs="Times New Roman"/>
          <w:noProof/>
        </w:rPr>
      </w:pPr>
      <w:r w:rsidRPr="001E1A64">
        <w:rPr>
          <w:rFonts w:ascii="Times New Roman" w:eastAsia="Times New Roman" w:hAnsi="Times New Roman" w:cs="Times New Roman"/>
          <w:noProof/>
        </w:rPr>
        <w:t>Author, F., H. Uchida, E. Uchida, J.-S. Lee, J.-G. Ryu, and D.-Y. Kim. 2010. Does Self Management in Fisheries Enhance Profitability? Examination of Korea’s Coastal. Source: Marine Resource Economics.</w:t>
      </w:r>
    </w:p>
    <w:p w14:paraId="7733C319" w14:textId="77777777" w:rsidR="001E1A64" w:rsidRPr="001E1A64" w:rsidRDefault="001E1A64" w:rsidP="001E1A64">
      <w:pPr>
        <w:widowControl w:val="0"/>
        <w:autoSpaceDE w:val="0"/>
        <w:autoSpaceDN w:val="0"/>
        <w:adjustRightInd w:val="0"/>
        <w:spacing w:line="360" w:lineRule="auto"/>
        <w:ind w:left="480" w:hanging="480"/>
        <w:rPr>
          <w:rFonts w:ascii="Times New Roman" w:eastAsia="Times New Roman" w:hAnsi="Times New Roman" w:cs="Times New Roman"/>
          <w:noProof/>
        </w:rPr>
      </w:pPr>
      <w:r w:rsidRPr="001E1A64">
        <w:rPr>
          <w:rFonts w:ascii="Times New Roman" w:eastAsia="Times New Roman" w:hAnsi="Times New Roman" w:cs="Times New Roman"/>
          <w:noProof/>
        </w:rPr>
        <w:t>Cheung, W. W. L., V. W. Y. Lam, J. L. Sarmiento, K. Kearney, R. Watson, D. Zeller, and D. Pauly. 2010. Large-scale redistribution of maximum fisheries catch potential in the global ocean under climate change. Global Change Biology 16:24–35.</w:t>
      </w:r>
    </w:p>
    <w:p w14:paraId="17D07BB0" w14:textId="77777777" w:rsidR="001E1A64" w:rsidRPr="001E1A64" w:rsidRDefault="001E1A64" w:rsidP="001E1A64">
      <w:pPr>
        <w:widowControl w:val="0"/>
        <w:autoSpaceDE w:val="0"/>
        <w:autoSpaceDN w:val="0"/>
        <w:adjustRightInd w:val="0"/>
        <w:spacing w:line="360" w:lineRule="auto"/>
        <w:ind w:left="480" w:hanging="480"/>
        <w:rPr>
          <w:rFonts w:ascii="Times New Roman" w:eastAsia="Times New Roman" w:hAnsi="Times New Roman" w:cs="Times New Roman"/>
          <w:noProof/>
        </w:rPr>
      </w:pPr>
      <w:r w:rsidRPr="001E1A64">
        <w:rPr>
          <w:rFonts w:ascii="Times New Roman" w:eastAsia="Times New Roman" w:hAnsi="Times New Roman" w:cs="Times New Roman"/>
          <w:noProof/>
        </w:rPr>
        <w:t xml:space="preserve">Cinner, J. E., and S. Aswani. 2007. Integrating customary management into marine </w:t>
      </w:r>
      <w:r w:rsidRPr="001E1A64">
        <w:rPr>
          <w:rFonts w:ascii="Times New Roman" w:eastAsia="Times New Roman" w:hAnsi="Times New Roman" w:cs="Times New Roman"/>
          <w:noProof/>
        </w:rPr>
        <w:lastRenderedPageBreak/>
        <w:t>conservation. Biological Conservation 140:201–216.</w:t>
      </w:r>
    </w:p>
    <w:p w14:paraId="3425CE1A" w14:textId="77777777" w:rsidR="001E1A64" w:rsidRPr="001E1A64" w:rsidRDefault="001E1A64" w:rsidP="001E1A64">
      <w:pPr>
        <w:widowControl w:val="0"/>
        <w:autoSpaceDE w:val="0"/>
        <w:autoSpaceDN w:val="0"/>
        <w:adjustRightInd w:val="0"/>
        <w:spacing w:line="360" w:lineRule="auto"/>
        <w:ind w:left="480" w:hanging="480"/>
        <w:rPr>
          <w:rFonts w:ascii="Times New Roman" w:eastAsia="Times New Roman" w:hAnsi="Times New Roman" w:cs="Times New Roman"/>
          <w:noProof/>
        </w:rPr>
      </w:pPr>
      <w:r w:rsidRPr="001E1A64">
        <w:rPr>
          <w:rFonts w:ascii="Times New Roman" w:eastAsia="Times New Roman" w:hAnsi="Times New Roman" w:cs="Times New Roman"/>
          <w:noProof/>
        </w:rPr>
        <w:t>Cinner, J. E., C. Huchery, E. S. Darling, A. T. Humphries, N. A. J. Graham, C. C. Hicks, N. Marshall, and T. R. McClanahan. 2013. Evaluating social and ecological vulnerability of coral reef fisheries to climate change. PloS one 8.</w:t>
      </w:r>
    </w:p>
    <w:p w14:paraId="29609A02" w14:textId="77777777" w:rsidR="001E1A64" w:rsidRPr="001E1A64" w:rsidRDefault="001E1A64" w:rsidP="001E1A64">
      <w:pPr>
        <w:widowControl w:val="0"/>
        <w:autoSpaceDE w:val="0"/>
        <w:autoSpaceDN w:val="0"/>
        <w:adjustRightInd w:val="0"/>
        <w:spacing w:line="360" w:lineRule="auto"/>
        <w:ind w:left="480" w:hanging="480"/>
        <w:rPr>
          <w:rFonts w:ascii="Times New Roman" w:eastAsia="Times New Roman" w:hAnsi="Times New Roman" w:cs="Times New Roman"/>
          <w:noProof/>
        </w:rPr>
      </w:pPr>
      <w:r w:rsidRPr="001E1A64">
        <w:rPr>
          <w:rFonts w:ascii="Times New Roman" w:eastAsia="Times New Roman" w:hAnsi="Times New Roman" w:cs="Times New Roman"/>
          <w:noProof/>
        </w:rPr>
        <w:t>Cinner, J. E., C. Huchery, C. C. Hicks, T. M. Daw, N. Marshall, A. Wamukota, and E. H. Allison. 2015. Changes in adaptive capacity of Kenyan fishing communities. Nature Climate Change 5:872–876.</w:t>
      </w:r>
    </w:p>
    <w:p w14:paraId="7A00FB0A" w14:textId="77777777" w:rsidR="001E1A64" w:rsidRPr="001E1A64" w:rsidRDefault="001E1A64" w:rsidP="001E1A64">
      <w:pPr>
        <w:widowControl w:val="0"/>
        <w:autoSpaceDE w:val="0"/>
        <w:autoSpaceDN w:val="0"/>
        <w:adjustRightInd w:val="0"/>
        <w:spacing w:line="360" w:lineRule="auto"/>
        <w:ind w:left="480" w:hanging="480"/>
        <w:rPr>
          <w:rFonts w:ascii="Times New Roman" w:eastAsia="Times New Roman" w:hAnsi="Times New Roman" w:cs="Times New Roman"/>
          <w:noProof/>
        </w:rPr>
      </w:pPr>
      <w:r w:rsidRPr="001E1A64">
        <w:rPr>
          <w:rFonts w:ascii="Times New Roman" w:eastAsia="Times New Roman" w:hAnsi="Times New Roman" w:cs="Times New Roman"/>
          <w:noProof/>
        </w:rPr>
        <w:t>Cinner, J. E., T. R. McClanahan, N. A. J. Graham, T. M. Daw, J. Maina, S. M. Stead, A. Wamukota, K. Brown, and O. Bodin. 2012. Vulnerability of coastal communities to key impacts of climate change on coral reef fisheries. Global Environmental Change 22:12–20.</w:t>
      </w:r>
    </w:p>
    <w:p w14:paraId="12ABB74E" w14:textId="77777777" w:rsidR="001E1A64" w:rsidRPr="001E1A64" w:rsidRDefault="001E1A64" w:rsidP="001E1A64">
      <w:pPr>
        <w:widowControl w:val="0"/>
        <w:autoSpaceDE w:val="0"/>
        <w:autoSpaceDN w:val="0"/>
        <w:adjustRightInd w:val="0"/>
        <w:spacing w:line="360" w:lineRule="auto"/>
        <w:ind w:left="480" w:hanging="480"/>
        <w:rPr>
          <w:rFonts w:ascii="Times New Roman" w:eastAsia="Times New Roman" w:hAnsi="Times New Roman" w:cs="Times New Roman"/>
          <w:noProof/>
        </w:rPr>
      </w:pPr>
      <w:r w:rsidRPr="001E1A64">
        <w:rPr>
          <w:rFonts w:ascii="Times New Roman" w:eastAsia="Times New Roman" w:hAnsi="Times New Roman" w:cs="Times New Roman"/>
          <w:noProof/>
        </w:rPr>
        <w:t>Costello, C., and R. T. Deacon. 2007. The efficiency gains from fully delineating rights in an ITQ fishery. Marine Resource Economics.</w:t>
      </w:r>
    </w:p>
    <w:p w14:paraId="60A3EACC" w14:textId="77777777" w:rsidR="001E1A64" w:rsidRPr="001E1A64" w:rsidRDefault="001E1A64" w:rsidP="001E1A64">
      <w:pPr>
        <w:widowControl w:val="0"/>
        <w:autoSpaceDE w:val="0"/>
        <w:autoSpaceDN w:val="0"/>
        <w:adjustRightInd w:val="0"/>
        <w:spacing w:line="360" w:lineRule="auto"/>
        <w:ind w:left="480" w:hanging="480"/>
        <w:rPr>
          <w:rFonts w:ascii="Times New Roman" w:eastAsia="Times New Roman" w:hAnsi="Times New Roman" w:cs="Times New Roman"/>
          <w:noProof/>
        </w:rPr>
      </w:pPr>
      <w:r w:rsidRPr="001E1A64">
        <w:rPr>
          <w:rFonts w:ascii="Times New Roman" w:eastAsia="Times New Roman" w:hAnsi="Times New Roman" w:cs="Times New Roman"/>
          <w:noProof/>
        </w:rPr>
        <w:t>Deacon, R. T. 2012. Fishery Management by Harvester Cooperatives. Review of Environmental Economics and Policy 6:258–277.</w:t>
      </w:r>
    </w:p>
    <w:p w14:paraId="0B738E8C" w14:textId="77777777" w:rsidR="001E1A64" w:rsidRPr="001E1A64" w:rsidRDefault="001E1A64" w:rsidP="001E1A64">
      <w:pPr>
        <w:widowControl w:val="0"/>
        <w:autoSpaceDE w:val="0"/>
        <w:autoSpaceDN w:val="0"/>
        <w:adjustRightInd w:val="0"/>
        <w:spacing w:line="360" w:lineRule="auto"/>
        <w:ind w:left="480" w:hanging="480"/>
        <w:rPr>
          <w:rFonts w:ascii="Times New Roman" w:eastAsia="Times New Roman" w:hAnsi="Times New Roman" w:cs="Times New Roman"/>
          <w:noProof/>
        </w:rPr>
      </w:pPr>
      <w:r w:rsidRPr="001E1A64">
        <w:rPr>
          <w:rFonts w:ascii="Times New Roman" w:eastAsia="Times New Roman" w:hAnsi="Times New Roman" w:cs="Times New Roman"/>
          <w:noProof/>
        </w:rPr>
        <w:t>Deacon, R. T., D. P. Parker, and C. C. Costello. 2010. Overcoming the common pool problem through voluntary cooperation: the rise and fall of a fishery cooperative. National Bureau of Economic Research Working Paper Series No. 16339:1–44.</w:t>
      </w:r>
    </w:p>
    <w:p w14:paraId="6B303CB1" w14:textId="77777777" w:rsidR="001E1A64" w:rsidRPr="001E1A64" w:rsidRDefault="001E1A64" w:rsidP="001E1A64">
      <w:pPr>
        <w:widowControl w:val="0"/>
        <w:autoSpaceDE w:val="0"/>
        <w:autoSpaceDN w:val="0"/>
        <w:adjustRightInd w:val="0"/>
        <w:spacing w:line="360" w:lineRule="auto"/>
        <w:ind w:left="480" w:hanging="480"/>
        <w:rPr>
          <w:rFonts w:ascii="Times New Roman" w:eastAsia="Times New Roman" w:hAnsi="Times New Roman" w:cs="Times New Roman"/>
          <w:noProof/>
        </w:rPr>
      </w:pPr>
      <w:r w:rsidRPr="001E1A64">
        <w:rPr>
          <w:rFonts w:ascii="Times New Roman" w:eastAsia="Times New Roman" w:hAnsi="Times New Roman" w:cs="Times New Roman"/>
          <w:noProof/>
        </w:rPr>
        <w:t>Gelcich, S., N. Godoy, L. Prado, and J. C. Castilla. 2008. Add-on conservation benefits of marine territorial user rights fishery policies in central Chile. Ecological applications : a publication of the Ecological Society of America 18:273–81.</w:t>
      </w:r>
    </w:p>
    <w:p w14:paraId="3495361B" w14:textId="77777777" w:rsidR="001E1A64" w:rsidRPr="001E1A64" w:rsidRDefault="001E1A64" w:rsidP="001E1A64">
      <w:pPr>
        <w:widowControl w:val="0"/>
        <w:autoSpaceDE w:val="0"/>
        <w:autoSpaceDN w:val="0"/>
        <w:adjustRightInd w:val="0"/>
        <w:spacing w:line="360" w:lineRule="auto"/>
        <w:ind w:left="480" w:hanging="480"/>
        <w:rPr>
          <w:rFonts w:ascii="Times New Roman" w:eastAsia="Times New Roman" w:hAnsi="Times New Roman" w:cs="Times New Roman"/>
          <w:noProof/>
        </w:rPr>
      </w:pPr>
      <w:r w:rsidRPr="001E1A64">
        <w:rPr>
          <w:rFonts w:ascii="Times New Roman" w:eastAsia="Times New Roman" w:hAnsi="Times New Roman" w:cs="Times New Roman"/>
          <w:noProof/>
        </w:rPr>
        <w:t>Makino, M., and H. Matsuda. 2005. Co-management in Japanese coastal fisheries: institutional features and transaction costs. Marine Policy 29:441–450.</w:t>
      </w:r>
    </w:p>
    <w:p w14:paraId="5B49818C" w14:textId="77777777" w:rsidR="001E1A64" w:rsidRPr="001E1A64" w:rsidRDefault="001E1A64" w:rsidP="001E1A64">
      <w:pPr>
        <w:widowControl w:val="0"/>
        <w:autoSpaceDE w:val="0"/>
        <w:autoSpaceDN w:val="0"/>
        <w:adjustRightInd w:val="0"/>
        <w:spacing w:line="360" w:lineRule="auto"/>
        <w:ind w:left="480" w:hanging="480"/>
        <w:rPr>
          <w:rFonts w:ascii="Times New Roman" w:eastAsia="Times New Roman" w:hAnsi="Times New Roman" w:cs="Times New Roman"/>
          <w:noProof/>
        </w:rPr>
      </w:pPr>
      <w:r w:rsidRPr="001E1A64">
        <w:rPr>
          <w:rFonts w:ascii="Times New Roman" w:eastAsia="Times New Roman" w:hAnsi="Times New Roman" w:cs="Times New Roman"/>
          <w:noProof/>
        </w:rPr>
        <w:t>Maliao, R. J., R. S. Pomeroy, and R. G. Turingan. 2009. Performance of community-based coastal resource management (CBCRM) programs in the Philippines: A meta-analysis. Marine Policy.</w:t>
      </w:r>
    </w:p>
    <w:p w14:paraId="2DFBCC99" w14:textId="77777777" w:rsidR="001E1A64" w:rsidRPr="001E1A64" w:rsidRDefault="001E1A64" w:rsidP="001E1A64">
      <w:pPr>
        <w:widowControl w:val="0"/>
        <w:autoSpaceDE w:val="0"/>
        <w:autoSpaceDN w:val="0"/>
        <w:adjustRightInd w:val="0"/>
        <w:spacing w:line="360" w:lineRule="auto"/>
        <w:ind w:left="480" w:hanging="480"/>
        <w:rPr>
          <w:rFonts w:ascii="Times New Roman" w:eastAsia="Times New Roman" w:hAnsi="Times New Roman" w:cs="Times New Roman"/>
          <w:noProof/>
        </w:rPr>
      </w:pPr>
      <w:r w:rsidRPr="001E1A64">
        <w:rPr>
          <w:rFonts w:ascii="Times New Roman" w:eastAsia="Times New Roman" w:hAnsi="Times New Roman" w:cs="Times New Roman"/>
          <w:noProof/>
        </w:rPr>
        <w:t>Mcclanahan, T. R., J. E. Cinner, J. Maina, N. A. J. Graham, T. M. Daw, S. M. Stead, and A. Wamukota. 2008. Conservation action in a changing climate. Conservation Letters 1:i–i.</w:t>
      </w:r>
    </w:p>
    <w:p w14:paraId="2FE4E346" w14:textId="77777777" w:rsidR="001E1A64" w:rsidRPr="001E1A64" w:rsidRDefault="001E1A64" w:rsidP="001E1A64">
      <w:pPr>
        <w:widowControl w:val="0"/>
        <w:autoSpaceDE w:val="0"/>
        <w:autoSpaceDN w:val="0"/>
        <w:adjustRightInd w:val="0"/>
        <w:spacing w:line="360" w:lineRule="auto"/>
        <w:ind w:left="480" w:hanging="480"/>
        <w:rPr>
          <w:rFonts w:ascii="Times New Roman" w:eastAsia="Times New Roman" w:hAnsi="Times New Roman" w:cs="Times New Roman"/>
          <w:noProof/>
        </w:rPr>
      </w:pPr>
      <w:r w:rsidRPr="001E1A64">
        <w:rPr>
          <w:rFonts w:ascii="Times New Roman" w:eastAsia="Times New Roman" w:hAnsi="Times New Roman" w:cs="Times New Roman"/>
          <w:noProof/>
        </w:rPr>
        <w:t xml:space="preserve">Ostrom, E. 2015. Governing the commons: The evolution of institutions for collective action. Page Governing the Commons: The Evolution of Institutions for Collective </w:t>
      </w:r>
      <w:r w:rsidRPr="001E1A64">
        <w:rPr>
          <w:rFonts w:ascii="Times New Roman" w:eastAsia="Times New Roman" w:hAnsi="Times New Roman" w:cs="Times New Roman"/>
          <w:noProof/>
        </w:rPr>
        <w:lastRenderedPageBreak/>
        <w:t>Action.</w:t>
      </w:r>
    </w:p>
    <w:p w14:paraId="7AEFB829" w14:textId="77777777" w:rsidR="001E1A64" w:rsidRPr="001E1A64" w:rsidRDefault="001E1A64" w:rsidP="001E1A64">
      <w:pPr>
        <w:widowControl w:val="0"/>
        <w:autoSpaceDE w:val="0"/>
        <w:autoSpaceDN w:val="0"/>
        <w:adjustRightInd w:val="0"/>
        <w:spacing w:line="360" w:lineRule="auto"/>
        <w:ind w:left="480" w:hanging="480"/>
        <w:rPr>
          <w:rFonts w:ascii="Times New Roman" w:hAnsi="Times New Roman" w:cs="Times New Roman"/>
          <w:noProof/>
        </w:rPr>
      </w:pPr>
      <w:r w:rsidRPr="001E1A64">
        <w:rPr>
          <w:rFonts w:ascii="Times New Roman" w:eastAsia="Times New Roman" w:hAnsi="Times New Roman" w:cs="Times New Roman"/>
          <w:noProof/>
        </w:rPr>
        <w:t>Ovando, D. a., R. T. Deacon, S. E. Lester, C. Costello, T. Van Leuvan, K. McIlwain, C. Kent Strauss, M. Arbuckle, R. Fujita, S. Gelcich, and H. Uchida. 2013. Conservation incentives and collective choices in cooperative fisheries. Marine Policy 37:132–140.</w:t>
      </w:r>
    </w:p>
    <w:p w14:paraId="16AEAEBE" w14:textId="447356B9" w:rsidR="00AA3222" w:rsidRDefault="000F5791" w:rsidP="001E1A64">
      <w:pPr>
        <w:widowControl w:val="0"/>
        <w:autoSpaceDE w:val="0"/>
        <w:autoSpaceDN w:val="0"/>
        <w:adjustRightInd w:val="0"/>
        <w:spacing w:line="360" w:lineRule="auto"/>
        <w:ind w:left="480" w:hanging="480"/>
        <w:rPr>
          <w:rFonts w:ascii="Times New Roman" w:hAnsi="Times New Roman" w:cs="Times New Roman"/>
          <w:lang w:val="en-US"/>
        </w:rPr>
      </w:pPr>
      <w:r w:rsidRPr="000F5791">
        <w:rPr>
          <w:rFonts w:ascii="Times New Roman" w:hAnsi="Times New Roman" w:cs="Times New Roman"/>
          <w:lang w:val="en-US"/>
        </w:rPr>
        <w:fldChar w:fldCharType="end"/>
      </w:r>
    </w:p>
    <w:p w14:paraId="17D2C762" w14:textId="0C37BBB8" w:rsidR="00A75447" w:rsidRDefault="00A75447" w:rsidP="001E1A64">
      <w:pPr>
        <w:widowControl w:val="0"/>
        <w:autoSpaceDE w:val="0"/>
        <w:autoSpaceDN w:val="0"/>
        <w:adjustRightInd w:val="0"/>
        <w:spacing w:line="360" w:lineRule="auto"/>
        <w:ind w:left="480" w:hanging="480"/>
        <w:rPr>
          <w:rFonts w:ascii="Times New Roman" w:hAnsi="Times New Roman" w:cs="Times New Roman"/>
          <w:lang w:val="en-US"/>
        </w:rPr>
      </w:pPr>
    </w:p>
    <w:p w14:paraId="51292F66" w14:textId="340C46AE" w:rsidR="00A75447" w:rsidRDefault="00A75447" w:rsidP="001E1A64">
      <w:pPr>
        <w:widowControl w:val="0"/>
        <w:autoSpaceDE w:val="0"/>
        <w:autoSpaceDN w:val="0"/>
        <w:adjustRightInd w:val="0"/>
        <w:spacing w:line="360" w:lineRule="auto"/>
        <w:ind w:left="480" w:hanging="480"/>
        <w:rPr>
          <w:rFonts w:ascii="Times New Roman" w:hAnsi="Times New Roman" w:cs="Times New Roman"/>
          <w:lang w:val="en-US"/>
        </w:rPr>
      </w:pPr>
    </w:p>
    <w:p w14:paraId="560046E5" w14:textId="63AC962E" w:rsidR="00A75447" w:rsidRDefault="00A75447" w:rsidP="001E1A64">
      <w:pPr>
        <w:widowControl w:val="0"/>
        <w:autoSpaceDE w:val="0"/>
        <w:autoSpaceDN w:val="0"/>
        <w:adjustRightInd w:val="0"/>
        <w:spacing w:line="360" w:lineRule="auto"/>
        <w:ind w:left="480" w:hanging="480"/>
        <w:rPr>
          <w:rFonts w:ascii="Times New Roman" w:hAnsi="Times New Roman" w:cs="Times New Roman"/>
          <w:lang w:val="en-US"/>
        </w:rPr>
      </w:pPr>
    </w:p>
    <w:p w14:paraId="245E9121" w14:textId="58B6818D" w:rsidR="00A75447" w:rsidRDefault="00A75447" w:rsidP="001E1A64">
      <w:pPr>
        <w:widowControl w:val="0"/>
        <w:autoSpaceDE w:val="0"/>
        <w:autoSpaceDN w:val="0"/>
        <w:adjustRightInd w:val="0"/>
        <w:spacing w:line="360" w:lineRule="auto"/>
        <w:ind w:left="480" w:hanging="480"/>
        <w:rPr>
          <w:rFonts w:ascii="Times New Roman" w:hAnsi="Times New Roman" w:cs="Times New Roman"/>
          <w:b/>
          <w:lang w:val="en-US"/>
        </w:rPr>
      </w:pPr>
      <w:r w:rsidRPr="00A75447">
        <w:rPr>
          <w:rFonts w:ascii="Times New Roman" w:hAnsi="Times New Roman" w:cs="Times New Roman"/>
          <w:b/>
          <w:lang w:val="en-US"/>
        </w:rPr>
        <w:t xml:space="preserve">Figures </w:t>
      </w:r>
    </w:p>
    <w:p w14:paraId="6C94D7C2" w14:textId="6D69F866" w:rsidR="00A75447" w:rsidRDefault="00A75447" w:rsidP="001E1A64">
      <w:pPr>
        <w:widowControl w:val="0"/>
        <w:autoSpaceDE w:val="0"/>
        <w:autoSpaceDN w:val="0"/>
        <w:adjustRightInd w:val="0"/>
        <w:spacing w:line="360" w:lineRule="auto"/>
        <w:ind w:left="480" w:hanging="480"/>
        <w:rPr>
          <w:rFonts w:ascii="Times New Roman" w:hAnsi="Times New Roman" w:cs="Times New Roman"/>
          <w:b/>
          <w:lang w:val="en-US"/>
        </w:rPr>
      </w:pPr>
      <w:r>
        <w:rPr>
          <w:noProof/>
        </w:rPr>
        <w:drawing>
          <wp:anchor distT="0" distB="0" distL="114300" distR="114300" simplePos="0" relativeHeight="251658240" behindDoc="0" locked="0" layoutInCell="1" allowOverlap="1" wp14:anchorId="536E9F77" wp14:editId="58210D13">
            <wp:simplePos x="0" y="0"/>
            <wp:positionH relativeFrom="column">
              <wp:posOffset>633730</wp:posOffset>
            </wp:positionH>
            <wp:positionV relativeFrom="paragraph">
              <wp:posOffset>142240</wp:posOffset>
            </wp:positionV>
            <wp:extent cx="4505325" cy="2833370"/>
            <wp:effectExtent l="0" t="0" r="9525" b="508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26137" t="22942" r="15309" b="11552"/>
                    <a:stretch/>
                  </pic:blipFill>
                  <pic:spPr bwMode="auto">
                    <a:xfrm>
                      <a:off x="0" y="0"/>
                      <a:ext cx="4505325" cy="28333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50C5A06" w14:textId="06FF77BC" w:rsidR="00A75447" w:rsidRDefault="00A75447" w:rsidP="001E1A64">
      <w:pPr>
        <w:widowControl w:val="0"/>
        <w:autoSpaceDE w:val="0"/>
        <w:autoSpaceDN w:val="0"/>
        <w:adjustRightInd w:val="0"/>
        <w:spacing w:line="360" w:lineRule="auto"/>
        <w:ind w:left="480" w:hanging="480"/>
        <w:rPr>
          <w:rFonts w:ascii="Times New Roman" w:hAnsi="Times New Roman" w:cs="Times New Roman"/>
          <w:b/>
          <w:lang w:val="en-US"/>
        </w:rPr>
      </w:pPr>
    </w:p>
    <w:p w14:paraId="11A11502" w14:textId="24000CF0" w:rsidR="00A75447" w:rsidRDefault="00A75447" w:rsidP="001E1A64">
      <w:pPr>
        <w:widowControl w:val="0"/>
        <w:autoSpaceDE w:val="0"/>
        <w:autoSpaceDN w:val="0"/>
        <w:adjustRightInd w:val="0"/>
        <w:spacing w:line="360" w:lineRule="auto"/>
        <w:ind w:left="480" w:hanging="480"/>
        <w:rPr>
          <w:rFonts w:ascii="Times New Roman" w:hAnsi="Times New Roman" w:cs="Times New Roman"/>
          <w:b/>
          <w:lang w:val="en-US"/>
        </w:rPr>
      </w:pPr>
    </w:p>
    <w:p w14:paraId="30FD0684" w14:textId="75EFB9AF" w:rsidR="00A75447" w:rsidRDefault="00A75447" w:rsidP="001E1A64">
      <w:pPr>
        <w:widowControl w:val="0"/>
        <w:autoSpaceDE w:val="0"/>
        <w:autoSpaceDN w:val="0"/>
        <w:adjustRightInd w:val="0"/>
        <w:spacing w:line="360" w:lineRule="auto"/>
        <w:ind w:left="480" w:hanging="480"/>
        <w:rPr>
          <w:rFonts w:ascii="Times New Roman" w:hAnsi="Times New Roman" w:cs="Times New Roman"/>
          <w:b/>
          <w:lang w:val="en-US"/>
        </w:rPr>
      </w:pPr>
    </w:p>
    <w:p w14:paraId="08B37693" w14:textId="67D88C96" w:rsidR="00A75447" w:rsidRDefault="00A75447" w:rsidP="001E1A64">
      <w:pPr>
        <w:widowControl w:val="0"/>
        <w:autoSpaceDE w:val="0"/>
        <w:autoSpaceDN w:val="0"/>
        <w:adjustRightInd w:val="0"/>
        <w:spacing w:line="360" w:lineRule="auto"/>
        <w:ind w:left="480" w:hanging="480"/>
        <w:rPr>
          <w:rFonts w:ascii="Times New Roman" w:hAnsi="Times New Roman" w:cs="Times New Roman"/>
          <w:b/>
          <w:lang w:val="en-US"/>
        </w:rPr>
      </w:pPr>
    </w:p>
    <w:p w14:paraId="7996569E" w14:textId="1785DC78" w:rsidR="00A75447" w:rsidRDefault="00A75447" w:rsidP="001E1A64">
      <w:pPr>
        <w:widowControl w:val="0"/>
        <w:autoSpaceDE w:val="0"/>
        <w:autoSpaceDN w:val="0"/>
        <w:adjustRightInd w:val="0"/>
        <w:spacing w:line="360" w:lineRule="auto"/>
        <w:ind w:left="480" w:hanging="480"/>
        <w:rPr>
          <w:rFonts w:ascii="Times New Roman" w:hAnsi="Times New Roman" w:cs="Times New Roman"/>
          <w:b/>
          <w:lang w:val="en-US"/>
        </w:rPr>
      </w:pPr>
    </w:p>
    <w:p w14:paraId="05679ED2" w14:textId="73448CBE" w:rsidR="00A75447" w:rsidRDefault="00A75447" w:rsidP="001E1A64">
      <w:pPr>
        <w:widowControl w:val="0"/>
        <w:autoSpaceDE w:val="0"/>
        <w:autoSpaceDN w:val="0"/>
        <w:adjustRightInd w:val="0"/>
        <w:spacing w:line="360" w:lineRule="auto"/>
        <w:ind w:left="480" w:hanging="480"/>
        <w:rPr>
          <w:rFonts w:ascii="Times New Roman" w:hAnsi="Times New Roman" w:cs="Times New Roman"/>
          <w:b/>
          <w:lang w:val="en-US"/>
        </w:rPr>
      </w:pPr>
    </w:p>
    <w:p w14:paraId="27D8468B" w14:textId="2F16FD2B" w:rsidR="00A75447" w:rsidRDefault="00A75447" w:rsidP="001E1A64">
      <w:pPr>
        <w:widowControl w:val="0"/>
        <w:autoSpaceDE w:val="0"/>
        <w:autoSpaceDN w:val="0"/>
        <w:adjustRightInd w:val="0"/>
        <w:spacing w:line="360" w:lineRule="auto"/>
        <w:ind w:left="480" w:hanging="480"/>
        <w:rPr>
          <w:rFonts w:ascii="Times New Roman" w:hAnsi="Times New Roman" w:cs="Times New Roman"/>
          <w:b/>
          <w:lang w:val="en-US"/>
        </w:rPr>
      </w:pPr>
    </w:p>
    <w:p w14:paraId="1FFB16B7" w14:textId="7EA337E1" w:rsidR="00A75447" w:rsidRPr="00A75447" w:rsidRDefault="00A75447" w:rsidP="001E1A64">
      <w:pPr>
        <w:widowControl w:val="0"/>
        <w:autoSpaceDE w:val="0"/>
        <w:autoSpaceDN w:val="0"/>
        <w:adjustRightInd w:val="0"/>
        <w:spacing w:line="360" w:lineRule="auto"/>
        <w:ind w:left="480" w:hanging="480"/>
        <w:rPr>
          <w:rFonts w:ascii="Times New Roman" w:hAnsi="Times New Roman" w:cs="Times New Roman"/>
          <w:b/>
          <w:u w:val="single"/>
          <w:lang w:val="en-US"/>
        </w:rPr>
      </w:pPr>
    </w:p>
    <w:p w14:paraId="56A3A4EE" w14:textId="5EFB1168" w:rsidR="00A75447" w:rsidRDefault="00A75447" w:rsidP="001E1A64">
      <w:pPr>
        <w:widowControl w:val="0"/>
        <w:autoSpaceDE w:val="0"/>
        <w:autoSpaceDN w:val="0"/>
        <w:adjustRightInd w:val="0"/>
        <w:spacing w:line="360" w:lineRule="auto"/>
        <w:ind w:left="480" w:hanging="480"/>
        <w:rPr>
          <w:rFonts w:ascii="Times New Roman" w:hAnsi="Times New Roman" w:cs="Times New Roman"/>
          <w:b/>
          <w:lang w:val="en-US"/>
        </w:rPr>
      </w:pPr>
    </w:p>
    <w:p w14:paraId="60D79F8A" w14:textId="4B106C64" w:rsidR="00A75447" w:rsidRDefault="00A75447" w:rsidP="001E1A64">
      <w:pPr>
        <w:widowControl w:val="0"/>
        <w:autoSpaceDE w:val="0"/>
        <w:autoSpaceDN w:val="0"/>
        <w:adjustRightInd w:val="0"/>
        <w:spacing w:line="360" w:lineRule="auto"/>
        <w:ind w:left="480" w:hanging="480"/>
        <w:rPr>
          <w:rFonts w:ascii="Times New Roman" w:hAnsi="Times New Roman" w:cs="Times New Roman"/>
          <w:b/>
          <w:lang w:val="en-US"/>
        </w:rPr>
      </w:pPr>
    </w:p>
    <w:p w14:paraId="501B0A73" w14:textId="386CBA9D" w:rsidR="00A75447" w:rsidRDefault="00A75447" w:rsidP="001E1A64">
      <w:pPr>
        <w:widowControl w:val="0"/>
        <w:autoSpaceDE w:val="0"/>
        <w:autoSpaceDN w:val="0"/>
        <w:adjustRightInd w:val="0"/>
        <w:spacing w:line="360" w:lineRule="auto"/>
        <w:ind w:left="480" w:hanging="480"/>
        <w:rPr>
          <w:rFonts w:ascii="Times New Roman" w:hAnsi="Times New Roman" w:cs="Times New Roman"/>
          <w:b/>
          <w:lang w:val="en-US"/>
        </w:rPr>
      </w:pPr>
    </w:p>
    <w:p w14:paraId="22E6C9CD" w14:textId="25BFC19E" w:rsidR="00A75447" w:rsidRDefault="00A75447" w:rsidP="001E1A64">
      <w:pPr>
        <w:widowControl w:val="0"/>
        <w:autoSpaceDE w:val="0"/>
        <w:autoSpaceDN w:val="0"/>
        <w:adjustRightInd w:val="0"/>
        <w:spacing w:line="360" w:lineRule="auto"/>
        <w:ind w:left="480" w:hanging="480"/>
        <w:rPr>
          <w:rFonts w:ascii="Times New Roman" w:hAnsi="Times New Roman" w:cs="Times New Roman"/>
          <w:lang w:val="en-US"/>
        </w:rPr>
      </w:pPr>
      <w:r>
        <w:rPr>
          <w:rFonts w:ascii="Times New Roman" w:hAnsi="Times New Roman" w:cs="Times New Roman"/>
          <w:b/>
          <w:lang w:val="en-US"/>
        </w:rPr>
        <w:t xml:space="preserve">Figure 1. </w:t>
      </w:r>
      <w:r>
        <w:rPr>
          <w:rFonts w:ascii="Times New Roman" w:hAnsi="Times New Roman" w:cs="Times New Roman"/>
          <w:lang w:val="en-US"/>
        </w:rPr>
        <w:t>Graphical r</w:t>
      </w:r>
      <w:r w:rsidRPr="00A75447">
        <w:rPr>
          <w:rFonts w:ascii="Times New Roman" w:hAnsi="Times New Roman" w:cs="Times New Roman"/>
          <w:lang w:val="en-US"/>
        </w:rPr>
        <w:t>epresentation of the framework of linked social-ecological vulnerability developed by Cinner et al., 2013.</w:t>
      </w:r>
    </w:p>
    <w:p w14:paraId="487380A5" w14:textId="11E5ACF8" w:rsidR="00A5243E" w:rsidRDefault="00A5243E" w:rsidP="001E1A64">
      <w:pPr>
        <w:widowControl w:val="0"/>
        <w:autoSpaceDE w:val="0"/>
        <w:autoSpaceDN w:val="0"/>
        <w:adjustRightInd w:val="0"/>
        <w:spacing w:line="360" w:lineRule="auto"/>
        <w:ind w:left="480" w:hanging="480"/>
        <w:rPr>
          <w:rFonts w:ascii="Times New Roman" w:hAnsi="Times New Roman" w:cs="Times New Roman"/>
          <w:lang w:val="en-US"/>
        </w:rPr>
      </w:pPr>
    </w:p>
    <w:p w14:paraId="36BE0FB4" w14:textId="77777777" w:rsidR="00A5243E" w:rsidRPr="00A75447" w:rsidRDefault="00A5243E" w:rsidP="001E1A64">
      <w:pPr>
        <w:widowControl w:val="0"/>
        <w:autoSpaceDE w:val="0"/>
        <w:autoSpaceDN w:val="0"/>
        <w:adjustRightInd w:val="0"/>
        <w:spacing w:line="360" w:lineRule="auto"/>
        <w:ind w:left="480" w:hanging="480"/>
        <w:rPr>
          <w:rFonts w:ascii="Times New Roman" w:hAnsi="Times New Roman" w:cs="Times New Roman"/>
          <w:lang w:val="en-US"/>
        </w:rPr>
      </w:pPr>
    </w:p>
    <w:sectPr w:rsidR="00A5243E" w:rsidRPr="00A75447" w:rsidSect="007404A4">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Ignacia Rivera" w:date="2018-11-12T15:44:00Z" w:initials="IR">
    <w:p w14:paraId="23439129" w14:textId="2E266BF8" w:rsidR="0072668F" w:rsidRPr="002F5B89" w:rsidRDefault="0072668F">
      <w:pPr>
        <w:pStyle w:val="Textocomentario"/>
        <w:rPr>
          <w:lang w:val="en-US"/>
        </w:rPr>
      </w:pPr>
      <w:r>
        <w:rPr>
          <w:rStyle w:val="Refdecomentario"/>
        </w:rPr>
        <w:annotationRef/>
      </w:r>
      <w:r w:rsidR="00F67659" w:rsidRPr="002F5B89">
        <w:rPr>
          <w:lang w:val="en-US"/>
        </w:rPr>
        <w:t>Nos sure if we should include justification for indicators and proxies in the main text, in a table or in SI.</w:t>
      </w:r>
    </w:p>
  </w:comment>
  <w:comment w:id="6" w:author="Ignacia Rivera" w:date="2018-11-12T12:07:00Z" w:initials="IR">
    <w:p w14:paraId="5ACEBB4F" w14:textId="20683F8B" w:rsidR="007E1D08" w:rsidRPr="002F5B89" w:rsidRDefault="007E1D08">
      <w:pPr>
        <w:pStyle w:val="Textocomentario"/>
        <w:rPr>
          <w:lang w:val="en-US"/>
        </w:rPr>
      </w:pPr>
      <w:r>
        <w:rPr>
          <w:rStyle w:val="Refdecomentario"/>
        </w:rPr>
        <w:annotationRef/>
      </w:r>
      <w:r w:rsidRPr="002F5B89">
        <w:rPr>
          <w:lang w:val="en-US"/>
        </w:rPr>
        <w:t>Not sure if this is the best reference for this</w:t>
      </w:r>
    </w:p>
  </w:comment>
  <w:comment w:id="7" w:author="Ignacia Rivera" w:date="2018-11-12T15:41:00Z" w:initials="IR">
    <w:p w14:paraId="395C1BD2" w14:textId="5248E3F3" w:rsidR="0072668F" w:rsidRPr="002F5B89" w:rsidRDefault="0072668F">
      <w:pPr>
        <w:pStyle w:val="Textocomentario"/>
        <w:rPr>
          <w:lang w:val="en-US"/>
        </w:rPr>
      </w:pPr>
      <w:r>
        <w:rPr>
          <w:rStyle w:val="Refdecomentario"/>
        </w:rPr>
        <w:annotationRef/>
      </w:r>
      <w:r w:rsidRPr="002F5B89">
        <w:rPr>
          <w:lang w:val="en-US"/>
        </w:rPr>
        <w:t xml:space="preserve">Include more detail about this. Under which IPCC scenario are they projecting, </w:t>
      </w:r>
      <w:r w:rsidR="002F5B89" w:rsidRPr="002F5B89">
        <w:rPr>
          <w:lang w:val="en-US"/>
        </w:rPr>
        <w:t>etc.</w:t>
      </w:r>
      <w:r w:rsidRPr="002F5B89">
        <w:rPr>
          <w:lang w:val="en-US"/>
        </w:rPr>
        <w:t xml:space="preserve"> Are they from NASA or NOA??</w:t>
      </w:r>
    </w:p>
  </w:comment>
  <w:comment w:id="8" w:author="Ignacia Rivera" w:date="2018-11-12T12:48:00Z" w:initials="IR">
    <w:p w14:paraId="4BF32977" w14:textId="44F2D941" w:rsidR="006655C4" w:rsidRPr="002F5B89" w:rsidRDefault="006655C4">
      <w:pPr>
        <w:pStyle w:val="Textocomentario"/>
        <w:rPr>
          <w:lang w:val="en-US"/>
        </w:rPr>
      </w:pPr>
      <w:r>
        <w:rPr>
          <w:rStyle w:val="Refdecomentario"/>
        </w:rPr>
        <w:annotationRef/>
      </w:r>
      <w:r w:rsidRPr="002F5B89">
        <w:rPr>
          <w:lang w:val="en-US"/>
        </w:rPr>
        <w:t>Shouldn’t we use only sea temperature?</w:t>
      </w:r>
    </w:p>
  </w:comment>
  <w:comment w:id="9" w:author="Ignacia Rivera" w:date="2018-11-12T12:58:00Z" w:initials="IR">
    <w:p w14:paraId="452AD806" w14:textId="6A02EC57" w:rsidR="00582C79" w:rsidRPr="002F5B89" w:rsidRDefault="00582C79">
      <w:pPr>
        <w:pStyle w:val="Textocomentario"/>
        <w:rPr>
          <w:lang w:val="en-US"/>
        </w:rPr>
      </w:pPr>
      <w:r>
        <w:rPr>
          <w:rStyle w:val="Refdecomentario"/>
        </w:rPr>
        <w:annotationRef/>
      </w:r>
      <w:r w:rsidRPr="002F5B89">
        <w:rPr>
          <w:lang w:val="en-US"/>
        </w:rPr>
        <w:t>Ma</w:t>
      </w:r>
      <w:r w:rsidR="002F5B89">
        <w:rPr>
          <w:lang w:val="en-US"/>
        </w:rPr>
        <w:t>y</w:t>
      </w:r>
      <w:r w:rsidRPr="002F5B89">
        <w:rPr>
          <w:lang w:val="en-US"/>
        </w:rPr>
        <w:t xml:space="preserve">be redundancy of information here because we </w:t>
      </w:r>
      <w:r w:rsidR="00512D4F" w:rsidRPr="002F5B89">
        <w:rPr>
          <w:lang w:val="en-US"/>
        </w:rPr>
        <w:t xml:space="preserve">are using recovery time as a proxy for </w:t>
      </w:r>
      <w:r w:rsidR="002F5B89" w:rsidRPr="002F5B89">
        <w:rPr>
          <w:lang w:val="en-US"/>
        </w:rPr>
        <w:t>habitat</w:t>
      </w:r>
      <w:r w:rsidR="00512D4F" w:rsidRPr="002F5B89">
        <w:rPr>
          <w:lang w:val="en-US"/>
        </w:rPr>
        <w:t xml:space="preserve"> recovery potential in ecological adaptive capacity. </w:t>
      </w:r>
    </w:p>
  </w:comment>
  <w:comment w:id="10" w:author="Ignacia Rivera" w:date="2018-11-12T13:08:00Z" w:initials="IR">
    <w:p w14:paraId="7ADEA949" w14:textId="4EA87669" w:rsidR="00044B88" w:rsidRPr="002F5B89" w:rsidRDefault="00044B88">
      <w:pPr>
        <w:pStyle w:val="Textocomentario"/>
        <w:rPr>
          <w:lang w:val="en-US"/>
        </w:rPr>
      </w:pPr>
      <w:r>
        <w:rPr>
          <w:rStyle w:val="Refdecomentario"/>
        </w:rPr>
        <w:annotationRef/>
      </w:r>
      <w:r w:rsidRPr="002F5B89">
        <w:rPr>
          <w:lang w:val="en-US"/>
        </w:rPr>
        <w:t xml:space="preserve">This are average scores across impacts, we should be able to get the recovery time specific to </w:t>
      </w:r>
      <w:r w:rsidR="002F5B89" w:rsidRPr="002F5B89">
        <w:rPr>
          <w:lang w:val="en-US"/>
        </w:rPr>
        <w:t>temperature</w:t>
      </w:r>
      <w:r w:rsidR="00132E52" w:rsidRPr="002F5B89">
        <w:rPr>
          <w:lang w:val="en-US"/>
        </w:rPr>
        <w:t xml:space="preserve"> change (or other climate change impacts if we are including them)</w:t>
      </w:r>
    </w:p>
  </w:comment>
  <w:comment w:id="11" w:author="Ignacia Rivera" w:date="2018-11-12T13:28:00Z" w:initials="IR">
    <w:p w14:paraId="46097B0E" w14:textId="6128F8C8" w:rsidR="00EC2DE4" w:rsidRPr="002F5B89" w:rsidRDefault="00EC2DE4">
      <w:pPr>
        <w:pStyle w:val="Textocomentario"/>
        <w:rPr>
          <w:lang w:val="en-US"/>
        </w:rPr>
      </w:pPr>
      <w:r>
        <w:rPr>
          <w:rStyle w:val="Refdecomentario"/>
        </w:rPr>
        <w:annotationRef/>
      </w:r>
      <w:r w:rsidRPr="002F5B89">
        <w:rPr>
          <w:lang w:val="en-US"/>
        </w:rPr>
        <w:t xml:space="preserve">Maybe someone can better explain the reason behind this transformation. </w:t>
      </w:r>
      <w:r w:rsidR="00AE5F3B" w:rsidRPr="002F5B89">
        <w:rPr>
          <w:lang w:val="en-US"/>
        </w:rPr>
        <w:t>I am not sure why we did it this way</w:t>
      </w:r>
      <w:r w:rsidR="00C37AFA" w:rsidRPr="002F5B89">
        <w:rPr>
          <w:lang w:val="en-US"/>
        </w:rPr>
        <w:t xml:space="preserve"> (this is in the </w:t>
      </w:r>
      <w:r w:rsidR="002F5B89" w:rsidRPr="002F5B89">
        <w:rPr>
          <w:lang w:val="en-US"/>
        </w:rPr>
        <w:t>Excel</w:t>
      </w:r>
      <w:r w:rsidR="00C37AFA" w:rsidRPr="002F5B89">
        <w:rPr>
          <w:lang w:val="en-US"/>
        </w:rPr>
        <w:t xml:space="preserve"> in our shared folder)</w:t>
      </w:r>
      <w:r w:rsidR="00AE5F3B" w:rsidRPr="002F5B89">
        <w:rPr>
          <w:lang w:val="en-US"/>
        </w:rPr>
        <w:t xml:space="preserve">. </w:t>
      </w:r>
      <w:r w:rsidR="00C37AFA" w:rsidRPr="002F5B89">
        <w:rPr>
          <w:lang w:val="en-US"/>
        </w:rPr>
        <w:t>This may go into SI.</w:t>
      </w:r>
    </w:p>
  </w:comment>
  <w:comment w:id="12" w:author="Ignacia Rivera" w:date="2018-11-12T17:08:00Z" w:initials="IR">
    <w:p w14:paraId="6D9F6C7F" w14:textId="7546E6AF" w:rsidR="002F5B89" w:rsidRPr="002F5B89" w:rsidRDefault="002F5B89">
      <w:pPr>
        <w:pStyle w:val="Textocomentario"/>
        <w:rPr>
          <w:lang w:val="en-US"/>
        </w:rPr>
      </w:pPr>
      <w:r>
        <w:rPr>
          <w:rStyle w:val="Refdecomentario"/>
        </w:rPr>
        <w:annotationRef/>
      </w:r>
      <w:r w:rsidRPr="002F5B89">
        <w:rPr>
          <w:lang w:val="en-US"/>
        </w:rPr>
        <w:t xml:space="preserve">Better explain the purpose of </w:t>
      </w:r>
      <w:r>
        <w:rPr>
          <w:lang w:val="en-US"/>
        </w:rPr>
        <w:t>i</w:t>
      </w:r>
      <w:r w:rsidRPr="002F5B89">
        <w:rPr>
          <w:lang w:val="en-US"/>
        </w:rPr>
        <w:t xml:space="preserve">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3439129" w15:done="0"/>
  <w15:commentEx w15:paraId="5ACEBB4F" w15:done="0"/>
  <w15:commentEx w15:paraId="395C1BD2" w15:done="0"/>
  <w15:commentEx w15:paraId="4BF32977" w15:done="0"/>
  <w15:commentEx w15:paraId="452AD806" w15:done="0"/>
  <w15:commentEx w15:paraId="7ADEA949" w15:done="0"/>
  <w15:commentEx w15:paraId="46097B0E" w15:done="0"/>
  <w15:commentEx w15:paraId="6D9F6C7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3439129" w16cid:durableId="1F941E6B"/>
  <w16cid:commentId w16cid:paraId="5ACEBB4F" w16cid:durableId="1F93EB6A"/>
  <w16cid:commentId w16cid:paraId="395C1BD2" w16cid:durableId="1F941DAE"/>
  <w16cid:commentId w16cid:paraId="4BF32977" w16cid:durableId="1F93F51F"/>
  <w16cid:commentId w16cid:paraId="452AD806" w16cid:durableId="1F93F765"/>
  <w16cid:commentId w16cid:paraId="7ADEA949" w16cid:durableId="1F93F9C4"/>
  <w16cid:commentId w16cid:paraId="46097B0E" w16cid:durableId="1F93FE94"/>
  <w16cid:commentId w16cid:paraId="6D9F6C7F" w16cid:durableId="1F9431F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9C95C7" w14:textId="77777777" w:rsidR="00B52B76" w:rsidRDefault="00B52B76" w:rsidP="008C5BD6">
      <w:r>
        <w:separator/>
      </w:r>
    </w:p>
  </w:endnote>
  <w:endnote w:type="continuationSeparator" w:id="0">
    <w:p w14:paraId="3EA207CF" w14:textId="77777777" w:rsidR="00B52B76" w:rsidRDefault="00B52B76" w:rsidP="008C5B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AFF35C" w14:textId="77777777" w:rsidR="00B52B76" w:rsidRDefault="00B52B76" w:rsidP="008C5BD6">
      <w:r>
        <w:separator/>
      </w:r>
    </w:p>
  </w:footnote>
  <w:footnote w:type="continuationSeparator" w:id="0">
    <w:p w14:paraId="071A5DB0" w14:textId="77777777" w:rsidR="00B52B76" w:rsidRDefault="00B52B76" w:rsidP="008C5B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2F7E86"/>
    <w:multiLevelType w:val="hybridMultilevel"/>
    <w:tmpl w:val="8D464BEC"/>
    <w:lvl w:ilvl="0" w:tplc="AA2E3A6C">
      <w:numFmt w:val="bullet"/>
      <w:lvlText w:val="-"/>
      <w:lvlJc w:val="left"/>
      <w:pPr>
        <w:ind w:left="720" w:hanging="360"/>
      </w:pPr>
      <w:rPr>
        <w:rFonts w:ascii="Calibri" w:eastAsiaTheme="minorHAnsi" w:hAnsi="Calibri" w:cstheme="minorBidi"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gnacia Rivera">
    <w15:presenceInfo w15:providerId="None" w15:userId="Ignacia Rive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3222"/>
    <w:rsid w:val="00013204"/>
    <w:rsid w:val="000176E5"/>
    <w:rsid w:val="00031192"/>
    <w:rsid w:val="00044B88"/>
    <w:rsid w:val="00061391"/>
    <w:rsid w:val="00061FCB"/>
    <w:rsid w:val="000B20F2"/>
    <w:rsid w:val="000B5D1F"/>
    <w:rsid w:val="000F5791"/>
    <w:rsid w:val="00100C94"/>
    <w:rsid w:val="00104332"/>
    <w:rsid w:val="001152EB"/>
    <w:rsid w:val="00125FD1"/>
    <w:rsid w:val="00132E52"/>
    <w:rsid w:val="0014569C"/>
    <w:rsid w:val="001A2847"/>
    <w:rsid w:val="001C1668"/>
    <w:rsid w:val="001D5D30"/>
    <w:rsid w:val="001E1A64"/>
    <w:rsid w:val="001E4BC4"/>
    <w:rsid w:val="001F4EFB"/>
    <w:rsid w:val="002068B7"/>
    <w:rsid w:val="00244738"/>
    <w:rsid w:val="0025789E"/>
    <w:rsid w:val="00285528"/>
    <w:rsid w:val="002975CF"/>
    <w:rsid w:val="002A555C"/>
    <w:rsid w:val="002B4F97"/>
    <w:rsid w:val="002D67C1"/>
    <w:rsid w:val="002F5B89"/>
    <w:rsid w:val="00330C90"/>
    <w:rsid w:val="0034704F"/>
    <w:rsid w:val="00347E7D"/>
    <w:rsid w:val="00383CC2"/>
    <w:rsid w:val="003B0C0C"/>
    <w:rsid w:val="003C71F4"/>
    <w:rsid w:val="003E5477"/>
    <w:rsid w:val="003E66C3"/>
    <w:rsid w:val="00420D03"/>
    <w:rsid w:val="00422E86"/>
    <w:rsid w:val="00443599"/>
    <w:rsid w:val="00447BEC"/>
    <w:rsid w:val="00473549"/>
    <w:rsid w:val="004855FE"/>
    <w:rsid w:val="004E12AB"/>
    <w:rsid w:val="00512D4F"/>
    <w:rsid w:val="005324BA"/>
    <w:rsid w:val="00567E4A"/>
    <w:rsid w:val="00567E5E"/>
    <w:rsid w:val="00581AA3"/>
    <w:rsid w:val="00582C79"/>
    <w:rsid w:val="005D221B"/>
    <w:rsid w:val="00615710"/>
    <w:rsid w:val="00620B54"/>
    <w:rsid w:val="0062413A"/>
    <w:rsid w:val="00630E69"/>
    <w:rsid w:val="00632BE8"/>
    <w:rsid w:val="00654EDA"/>
    <w:rsid w:val="006655C4"/>
    <w:rsid w:val="006A60E1"/>
    <w:rsid w:val="006C5707"/>
    <w:rsid w:val="006F7942"/>
    <w:rsid w:val="007132FB"/>
    <w:rsid w:val="00713983"/>
    <w:rsid w:val="007219DA"/>
    <w:rsid w:val="0072668F"/>
    <w:rsid w:val="00736274"/>
    <w:rsid w:val="007404A4"/>
    <w:rsid w:val="0074536C"/>
    <w:rsid w:val="00762BC8"/>
    <w:rsid w:val="00764844"/>
    <w:rsid w:val="00777CF6"/>
    <w:rsid w:val="00783770"/>
    <w:rsid w:val="007B4084"/>
    <w:rsid w:val="007C2B0C"/>
    <w:rsid w:val="007D52D0"/>
    <w:rsid w:val="007E1D08"/>
    <w:rsid w:val="007F2A7B"/>
    <w:rsid w:val="00815DCC"/>
    <w:rsid w:val="00816F85"/>
    <w:rsid w:val="00827E8E"/>
    <w:rsid w:val="00844434"/>
    <w:rsid w:val="00844D89"/>
    <w:rsid w:val="0085397D"/>
    <w:rsid w:val="008903E4"/>
    <w:rsid w:val="00895351"/>
    <w:rsid w:val="008A294E"/>
    <w:rsid w:val="008B655F"/>
    <w:rsid w:val="008C5BD6"/>
    <w:rsid w:val="008D231C"/>
    <w:rsid w:val="008E7118"/>
    <w:rsid w:val="00902DC0"/>
    <w:rsid w:val="0094513F"/>
    <w:rsid w:val="00963930"/>
    <w:rsid w:val="00965EDA"/>
    <w:rsid w:val="00977E3E"/>
    <w:rsid w:val="009842F4"/>
    <w:rsid w:val="0098600A"/>
    <w:rsid w:val="009A4C70"/>
    <w:rsid w:val="009A61D9"/>
    <w:rsid w:val="009B72A4"/>
    <w:rsid w:val="009C0CB5"/>
    <w:rsid w:val="00A0663F"/>
    <w:rsid w:val="00A2512E"/>
    <w:rsid w:val="00A5243E"/>
    <w:rsid w:val="00A54C22"/>
    <w:rsid w:val="00A75447"/>
    <w:rsid w:val="00AA3222"/>
    <w:rsid w:val="00AE56B6"/>
    <w:rsid w:val="00AE5F3B"/>
    <w:rsid w:val="00AE7423"/>
    <w:rsid w:val="00B36519"/>
    <w:rsid w:val="00B46F9D"/>
    <w:rsid w:val="00B5108D"/>
    <w:rsid w:val="00B52B76"/>
    <w:rsid w:val="00BE2B6E"/>
    <w:rsid w:val="00BF1861"/>
    <w:rsid w:val="00C37AFA"/>
    <w:rsid w:val="00C53AFB"/>
    <w:rsid w:val="00C603D6"/>
    <w:rsid w:val="00C727A6"/>
    <w:rsid w:val="00C74C25"/>
    <w:rsid w:val="00C86780"/>
    <w:rsid w:val="00CE26E2"/>
    <w:rsid w:val="00CE2D7D"/>
    <w:rsid w:val="00D00B5D"/>
    <w:rsid w:val="00D342AD"/>
    <w:rsid w:val="00D34EF7"/>
    <w:rsid w:val="00D56F95"/>
    <w:rsid w:val="00D8792D"/>
    <w:rsid w:val="00DA5DCF"/>
    <w:rsid w:val="00DD1D19"/>
    <w:rsid w:val="00E0615D"/>
    <w:rsid w:val="00E24FE1"/>
    <w:rsid w:val="00E33BB6"/>
    <w:rsid w:val="00E625A0"/>
    <w:rsid w:val="00E8602C"/>
    <w:rsid w:val="00EC2DE4"/>
    <w:rsid w:val="00ED240A"/>
    <w:rsid w:val="00ED3953"/>
    <w:rsid w:val="00EE7C9D"/>
    <w:rsid w:val="00F11D9B"/>
    <w:rsid w:val="00F405D8"/>
    <w:rsid w:val="00F57BCD"/>
    <w:rsid w:val="00F67659"/>
    <w:rsid w:val="00FC0B45"/>
    <w:rsid w:val="00FD3A78"/>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03BC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44D89"/>
    <w:pPr>
      <w:ind w:left="720"/>
      <w:contextualSpacing/>
    </w:pPr>
  </w:style>
  <w:style w:type="paragraph" w:styleId="NormalWeb">
    <w:name w:val="Normal (Web)"/>
    <w:basedOn w:val="Normal"/>
    <w:uiPriority w:val="99"/>
    <w:semiHidden/>
    <w:unhideWhenUsed/>
    <w:rsid w:val="00C53AFB"/>
    <w:pPr>
      <w:spacing w:before="100" w:beforeAutospacing="1" w:after="100" w:afterAutospacing="1"/>
    </w:pPr>
    <w:rPr>
      <w:rFonts w:ascii="Times New Roman" w:hAnsi="Times New Roman" w:cs="Times New Roman"/>
      <w:lang w:val="en-US"/>
    </w:rPr>
  </w:style>
  <w:style w:type="table" w:styleId="Tablaconcuadrcula">
    <w:name w:val="Table Grid"/>
    <w:basedOn w:val="Tablanormal"/>
    <w:uiPriority w:val="39"/>
    <w:rsid w:val="00A524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C86780"/>
    <w:rPr>
      <w:sz w:val="16"/>
      <w:szCs w:val="16"/>
    </w:rPr>
  </w:style>
  <w:style w:type="paragraph" w:styleId="Textocomentario">
    <w:name w:val="annotation text"/>
    <w:basedOn w:val="Normal"/>
    <w:link w:val="TextocomentarioCar"/>
    <w:uiPriority w:val="99"/>
    <w:semiHidden/>
    <w:unhideWhenUsed/>
    <w:rsid w:val="00C86780"/>
    <w:rPr>
      <w:sz w:val="20"/>
      <w:szCs w:val="20"/>
    </w:rPr>
  </w:style>
  <w:style w:type="character" w:customStyle="1" w:styleId="TextocomentarioCar">
    <w:name w:val="Texto comentario Car"/>
    <w:basedOn w:val="Fuentedeprrafopredeter"/>
    <w:link w:val="Textocomentario"/>
    <w:uiPriority w:val="99"/>
    <w:semiHidden/>
    <w:rsid w:val="00C86780"/>
    <w:rPr>
      <w:sz w:val="20"/>
      <w:szCs w:val="20"/>
    </w:rPr>
  </w:style>
  <w:style w:type="paragraph" w:styleId="Asuntodelcomentario">
    <w:name w:val="annotation subject"/>
    <w:basedOn w:val="Textocomentario"/>
    <w:next w:val="Textocomentario"/>
    <w:link w:val="AsuntodelcomentarioCar"/>
    <w:uiPriority w:val="99"/>
    <w:semiHidden/>
    <w:unhideWhenUsed/>
    <w:rsid w:val="00C86780"/>
    <w:rPr>
      <w:b/>
      <w:bCs/>
    </w:rPr>
  </w:style>
  <w:style w:type="character" w:customStyle="1" w:styleId="AsuntodelcomentarioCar">
    <w:name w:val="Asunto del comentario Car"/>
    <w:basedOn w:val="TextocomentarioCar"/>
    <w:link w:val="Asuntodelcomentario"/>
    <w:uiPriority w:val="99"/>
    <w:semiHidden/>
    <w:rsid w:val="00C86780"/>
    <w:rPr>
      <w:b/>
      <w:bCs/>
      <w:sz w:val="20"/>
      <w:szCs w:val="20"/>
    </w:rPr>
  </w:style>
  <w:style w:type="paragraph" w:styleId="Textodeglobo">
    <w:name w:val="Balloon Text"/>
    <w:basedOn w:val="Normal"/>
    <w:link w:val="TextodegloboCar"/>
    <w:uiPriority w:val="99"/>
    <w:semiHidden/>
    <w:unhideWhenUsed/>
    <w:rsid w:val="00C86780"/>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86780"/>
    <w:rPr>
      <w:rFonts w:ascii="Segoe UI" w:hAnsi="Segoe UI" w:cs="Segoe UI"/>
      <w:sz w:val="18"/>
      <w:szCs w:val="18"/>
    </w:rPr>
  </w:style>
  <w:style w:type="paragraph" w:styleId="Encabezado">
    <w:name w:val="header"/>
    <w:basedOn w:val="Normal"/>
    <w:link w:val="EncabezadoCar"/>
    <w:uiPriority w:val="99"/>
    <w:unhideWhenUsed/>
    <w:rsid w:val="008C5BD6"/>
    <w:pPr>
      <w:tabs>
        <w:tab w:val="center" w:pos="4513"/>
        <w:tab w:val="right" w:pos="9026"/>
      </w:tabs>
    </w:pPr>
  </w:style>
  <w:style w:type="character" w:customStyle="1" w:styleId="EncabezadoCar">
    <w:name w:val="Encabezado Car"/>
    <w:basedOn w:val="Fuentedeprrafopredeter"/>
    <w:link w:val="Encabezado"/>
    <w:uiPriority w:val="99"/>
    <w:rsid w:val="008C5BD6"/>
  </w:style>
  <w:style w:type="paragraph" w:styleId="Piedepgina">
    <w:name w:val="footer"/>
    <w:basedOn w:val="Normal"/>
    <w:link w:val="PiedepginaCar"/>
    <w:uiPriority w:val="99"/>
    <w:unhideWhenUsed/>
    <w:rsid w:val="008C5BD6"/>
    <w:pPr>
      <w:tabs>
        <w:tab w:val="center" w:pos="4513"/>
        <w:tab w:val="right" w:pos="9026"/>
      </w:tabs>
    </w:pPr>
  </w:style>
  <w:style w:type="character" w:customStyle="1" w:styleId="PiedepginaCar">
    <w:name w:val="Pie de página Car"/>
    <w:basedOn w:val="Fuentedeprrafopredeter"/>
    <w:link w:val="Piedepgina"/>
    <w:uiPriority w:val="99"/>
    <w:rsid w:val="008C5BD6"/>
  </w:style>
  <w:style w:type="character" w:styleId="Textodelmarcadordeposicin">
    <w:name w:val="Placeholder Text"/>
    <w:basedOn w:val="Fuentedeprrafopredeter"/>
    <w:uiPriority w:val="99"/>
    <w:semiHidden/>
    <w:rsid w:val="008C5BD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56265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E1CE1FC-FC12-4CA4-8FB0-91DD5ED2C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1248</TotalTime>
  <Pages>7</Pages>
  <Words>9415</Words>
  <Characters>51783</Characters>
  <Application>Microsoft Office Word</Application>
  <DocSecurity>0</DocSecurity>
  <Lines>431</Lines>
  <Paragraphs>122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Ignacia Rivera</cp:lastModifiedBy>
  <cp:revision>50</cp:revision>
  <dcterms:created xsi:type="dcterms:W3CDTF">2018-10-08T20:30:00Z</dcterms:created>
  <dcterms:modified xsi:type="dcterms:W3CDTF">2018-11-13T01:11:00Z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http://www.zotero.org/styles/ecological-applications</vt:lpwstr>
  </property>
  <property fmtid="{D5CDD505-2E9C-101B-9397-08002B2CF9AE}" pid="13" name="Mendeley Recent Style Name 5_1">
    <vt:lpwstr>Ecological Applications</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8cb2dc5b-0544-381b-98ae-ad222cf5a9da</vt:lpwstr>
  </property>
  <property fmtid="{D5CDD505-2E9C-101B-9397-08002B2CF9AE}" pid="24" name="Mendeley Citation Style_1">
    <vt:lpwstr>http://www.zotero.org/styles/ecological-applications</vt:lpwstr>
  </property>
</Properties>
</file>